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C0E" w:rsidRPr="00CE0C74" w:rsidRDefault="00C12C0E" w:rsidP="00C12C0E">
      <w:pPr>
        <w:spacing w:after="0" w:line="240" w:lineRule="auto"/>
        <w:ind w:left="-851" w:firstLine="851"/>
        <w:rPr>
          <w:rFonts w:ascii="Times New Roman" w:eastAsia="Times New Roman" w:hAnsi="Times New Roman" w:cs="Times New Roman"/>
          <w:i/>
          <w:sz w:val="24"/>
          <w:szCs w:val="24"/>
        </w:rPr>
      </w:pPr>
      <w:r w:rsidRPr="00CE0C74">
        <w:rPr>
          <w:rFonts w:ascii="Times New Roman" w:eastAsia="Times New Roman" w:hAnsi="Times New Roman" w:cs="Times New Roman"/>
          <w:b/>
          <w:caps/>
          <w:sz w:val="24"/>
          <w:szCs w:val="24"/>
        </w:rPr>
        <w:t>Présidence de la République</w:t>
      </w:r>
    </w:p>
    <w:p w:rsidR="00C12C0E" w:rsidRPr="00CE0C74" w:rsidRDefault="00C12C0E" w:rsidP="00C12C0E">
      <w:pPr>
        <w:spacing w:after="0" w:line="240" w:lineRule="auto"/>
        <w:ind w:left="-851" w:firstLine="851"/>
        <w:rPr>
          <w:rFonts w:ascii="Times New Roman" w:eastAsia="Times New Roman" w:hAnsi="Times New Roman" w:cs="Times New Roman"/>
        </w:rPr>
      </w:pPr>
      <w:r w:rsidRPr="00CE0C74">
        <w:rPr>
          <w:rFonts w:ascii="Times New Roman" w:eastAsia="Times New Roman" w:hAnsi="Times New Roman" w:cs="Times New Roman"/>
          <w:i/>
        </w:rPr>
        <w:t>Service de la Correspondance Présidentielle</w:t>
      </w:r>
    </w:p>
    <w:p w:rsidR="00C12C0E" w:rsidRPr="00CE0C74" w:rsidRDefault="00C12C0E" w:rsidP="00C12C0E">
      <w:pPr>
        <w:pStyle w:val="En-tte"/>
        <w:rPr>
          <w:rFonts w:ascii="Times New Roman" w:eastAsia="Times New Roman" w:hAnsi="Times New Roman" w:cs="Times New Roman"/>
          <w:i/>
        </w:rPr>
      </w:pPr>
      <w:r w:rsidRPr="00CE0C74">
        <w:rPr>
          <w:rFonts w:ascii="Times New Roman" w:eastAsia="Times New Roman" w:hAnsi="Times New Roman" w:cs="Times New Roman"/>
          <w:i/>
        </w:rPr>
        <w:t>Bureau d’Analyse</w:t>
      </w:r>
    </w:p>
    <w:p w:rsidR="00C12C0E" w:rsidRPr="00CE0C74" w:rsidRDefault="00C12C0E" w:rsidP="00C12C0E">
      <w:pPr>
        <w:pStyle w:val="En-tte"/>
        <w:rPr>
          <w:rFonts w:ascii="Times New Roman" w:hAnsi="Times New Roman" w:cs="Times New Roman"/>
          <w:sz w:val="20"/>
          <w:szCs w:val="20"/>
        </w:rPr>
      </w:pPr>
      <w:r w:rsidRPr="00CE0C74">
        <w:rPr>
          <w:rFonts w:ascii="Times New Roman" w:eastAsia="Times New Roman" w:hAnsi="Times New Roman" w:cs="Times New Roman"/>
          <w:sz w:val="20"/>
          <w:szCs w:val="20"/>
        </w:rPr>
        <w:t>Arthur BAUBEAU-LUBAN</w:t>
      </w:r>
    </w:p>
    <w:p w:rsidR="00C12C0E" w:rsidRPr="005370BB" w:rsidRDefault="00C12C0E" w:rsidP="00C12C0E">
      <w:pPr>
        <w:tabs>
          <w:tab w:val="left" w:pos="5954"/>
        </w:tabs>
        <w:suppressAutoHyphens/>
        <w:rPr>
          <w:rFonts w:ascii="Times New Roman" w:eastAsia="Times New Roman" w:hAnsi="Times New Roman" w:cs="Times New Roman"/>
          <w:lang w:eastAsia="ar-SA"/>
        </w:rPr>
      </w:pPr>
      <w:r>
        <w:rPr>
          <w:rFonts w:eastAsia="Times New Roman"/>
          <w:sz w:val="16"/>
          <w:szCs w:val="16"/>
        </w:rPr>
        <w:tab/>
      </w:r>
      <w:r>
        <w:rPr>
          <w:rFonts w:eastAsia="Times New Roman"/>
          <w:sz w:val="16"/>
          <w:szCs w:val="16"/>
        </w:rPr>
        <w:tab/>
      </w:r>
      <w:r>
        <w:rPr>
          <w:rFonts w:eastAsia="Times New Roman"/>
          <w:sz w:val="16"/>
          <w:szCs w:val="16"/>
        </w:rPr>
        <w:tab/>
      </w:r>
      <w:r>
        <w:rPr>
          <w:rFonts w:eastAsia="Times New Roman"/>
          <w:sz w:val="16"/>
          <w:szCs w:val="16"/>
        </w:rPr>
        <w:tab/>
      </w:r>
      <w:r w:rsidRPr="005370BB">
        <w:rPr>
          <w:rFonts w:ascii="Times New Roman" w:eastAsia="Times New Roman" w:hAnsi="Times New Roman" w:cs="Times New Roman"/>
          <w:lang w:eastAsia="ar-SA"/>
        </w:rPr>
        <w:t xml:space="preserve"> </w:t>
      </w:r>
    </w:p>
    <w:p w:rsidR="00C12C0E" w:rsidRPr="00154A14" w:rsidRDefault="00C12C0E" w:rsidP="00C12C0E">
      <w:pPr>
        <w:tabs>
          <w:tab w:val="left" w:pos="5954"/>
        </w:tabs>
        <w:suppressAutoHyphens/>
        <w:ind w:left="4962" w:firstLine="708"/>
        <w:jc w:val="center"/>
        <w:rPr>
          <w:rFonts w:ascii="Times New Roman" w:eastAsia="Times New Roman" w:hAnsi="Times New Roman" w:cs="Times New Roman"/>
          <w:lang w:eastAsia="ar-SA"/>
        </w:rPr>
      </w:pPr>
      <w:r w:rsidRPr="00154A14">
        <w:rPr>
          <w:rFonts w:ascii="Times New Roman" w:eastAsia="Times New Roman" w:hAnsi="Times New Roman" w:cs="Times New Roman"/>
          <w:lang w:eastAsia="ar-SA"/>
        </w:rPr>
        <w:t>Paris, le 07 avril 2017</w:t>
      </w:r>
    </w:p>
    <w:p w:rsidR="00C12C0E" w:rsidRPr="00154A14" w:rsidRDefault="00C12C0E" w:rsidP="00C12C0E">
      <w:pPr>
        <w:tabs>
          <w:tab w:val="left" w:pos="5954"/>
        </w:tabs>
        <w:suppressAutoHyphens/>
        <w:ind w:left="4962" w:firstLine="708"/>
        <w:jc w:val="center"/>
        <w:rPr>
          <w:rFonts w:ascii="Times New Roman" w:eastAsia="Times New Roman" w:hAnsi="Times New Roman" w:cs="Times New Roman"/>
          <w:u w:val="single"/>
          <w:lang w:eastAsia="ar-SA"/>
        </w:rPr>
      </w:pPr>
    </w:p>
    <w:p w:rsidR="00C12C0E" w:rsidRPr="00C5654E" w:rsidRDefault="00C12C0E" w:rsidP="00C12C0E">
      <w:pPr>
        <w:keepNext/>
        <w:tabs>
          <w:tab w:val="left" w:pos="432"/>
        </w:tabs>
        <w:suppressAutoHyphens/>
        <w:spacing w:line="240" w:lineRule="auto"/>
        <w:ind w:left="-142"/>
        <w:jc w:val="center"/>
        <w:rPr>
          <w:rFonts w:ascii="Times New Roman" w:eastAsia="Times New Roman" w:hAnsi="Times New Roman" w:cs="Times New Roman"/>
          <w:b/>
          <w:sz w:val="24"/>
          <w:szCs w:val="24"/>
          <w:lang w:eastAsia="ar-SA"/>
        </w:rPr>
      </w:pPr>
      <w:r w:rsidRPr="00C5654E">
        <w:rPr>
          <w:rFonts w:ascii="Times New Roman" w:eastAsia="Times New Roman" w:hAnsi="Times New Roman" w:cs="Times New Roman"/>
          <w:b/>
          <w:sz w:val="24"/>
          <w:szCs w:val="24"/>
          <w:u w:val="single"/>
          <w:lang w:eastAsia="ar-SA"/>
        </w:rPr>
        <w:t xml:space="preserve">NOTE </w:t>
      </w:r>
      <w:r w:rsidRPr="00C5654E">
        <w:rPr>
          <w:rFonts w:ascii="Times New Roman" w:eastAsia="Times New Roman" w:hAnsi="Times New Roman" w:cs="Times New Roman"/>
          <w:b/>
          <w:caps/>
          <w:sz w:val="24"/>
          <w:szCs w:val="24"/>
          <w:u w:val="single"/>
          <w:lang w:eastAsia="ar-SA"/>
        </w:rPr>
        <w:t>d’analyse</w:t>
      </w:r>
      <w:r w:rsidRPr="00C5654E">
        <w:rPr>
          <w:rFonts w:ascii="Times New Roman" w:eastAsia="Times New Roman" w:hAnsi="Times New Roman" w:cs="Times New Roman"/>
          <w:b/>
          <w:sz w:val="24"/>
          <w:szCs w:val="24"/>
          <w:u w:val="single"/>
          <w:lang w:eastAsia="ar-SA"/>
        </w:rPr>
        <w:t xml:space="preserve"> </w:t>
      </w:r>
    </w:p>
    <w:p w:rsidR="00C12C0E" w:rsidRPr="00154A14" w:rsidRDefault="00C12C0E" w:rsidP="00737936">
      <w:pPr>
        <w:suppressAutoHyphens/>
        <w:spacing w:after="0"/>
        <w:rPr>
          <w:rFonts w:ascii="Times New Roman" w:eastAsia="Times New Roman" w:hAnsi="Times New Roman" w:cs="Times New Roman"/>
          <w:b/>
          <w:sz w:val="18"/>
          <w:szCs w:val="18"/>
          <w:lang w:eastAsia="ar-SA"/>
        </w:rPr>
      </w:pPr>
    </w:p>
    <w:p w:rsidR="00C12C0E" w:rsidRPr="005370BB" w:rsidRDefault="00C12C0E" w:rsidP="00737936">
      <w:pPr>
        <w:spacing w:after="0"/>
        <w:jc w:val="both"/>
        <w:rPr>
          <w:rFonts w:ascii="Times New Roman" w:eastAsia="Times New Roman" w:hAnsi="Times New Roman" w:cs="Times New Roman"/>
          <w:lang w:eastAsia="ar-SA"/>
        </w:rPr>
      </w:pPr>
      <w:r w:rsidRPr="00C5654E">
        <w:rPr>
          <w:rFonts w:ascii="Times New Roman" w:eastAsia="Times New Roman" w:hAnsi="Times New Roman" w:cs="Times New Roman"/>
          <w:b/>
          <w:sz w:val="24"/>
          <w:szCs w:val="24"/>
          <w:u w:val="single"/>
          <w:lang w:eastAsia="ar-SA"/>
        </w:rPr>
        <w:t>OBJET</w:t>
      </w:r>
      <w:r w:rsidRPr="00C5654E">
        <w:rPr>
          <w:rFonts w:ascii="Times New Roman" w:eastAsia="Times New Roman" w:hAnsi="Times New Roman" w:cs="Times New Roman"/>
          <w:sz w:val="24"/>
          <w:szCs w:val="24"/>
          <w:lang w:eastAsia="ar-SA"/>
        </w:rPr>
        <w:t xml:space="preserve"> : Analyse des correspondances adressées au Chef de l’Etat au cours du mandat portant sur </w:t>
      </w:r>
      <w:r>
        <w:rPr>
          <w:rFonts w:ascii="Times New Roman" w:eastAsia="Times New Roman" w:hAnsi="Times New Roman" w:cs="Times New Roman"/>
          <w:sz w:val="24"/>
          <w:szCs w:val="24"/>
          <w:lang w:eastAsia="ar-SA"/>
        </w:rPr>
        <w:t>la politique européenne</w:t>
      </w:r>
      <w:r w:rsidRPr="00C5654E">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lang w:eastAsia="ar-SA"/>
        </w:rPr>
        <w:t xml:space="preserve"> </w:t>
      </w:r>
      <w:r w:rsidR="009925AD">
        <w:rPr>
          <w:rFonts w:ascii="Times New Roman" w:hAnsi="Times New Roman" w:cs="Times New Roman"/>
          <w:i/>
          <w:sz w:val="24"/>
          <w:szCs w:val="24"/>
        </w:rPr>
        <w:t xml:space="preserve">Critiquée sur le plan économique, l’Union européenne demeure un espace de stabilité et de paix </w:t>
      </w:r>
      <w:r w:rsidR="007B5320">
        <w:rPr>
          <w:rFonts w:ascii="Times New Roman" w:hAnsi="Times New Roman" w:cs="Times New Roman"/>
          <w:i/>
          <w:sz w:val="24"/>
          <w:szCs w:val="24"/>
        </w:rPr>
        <w:t>auquel les Français sont attachés</w:t>
      </w:r>
      <w:r w:rsidR="009925AD">
        <w:rPr>
          <w:rFonts w:ascii="Times New Roman" w:hAnsi="Times New Roman" w:cs="Times New Roman"/>
          <w:i/>
          <w:sz w:val="24"/>
          <w:szCs w:val="24"/>
        </w:rPr>
        <w:t>.</w:t>
      </w:r>
    </w:p>
    <w:p w:rsidR="002B1E01" w:rsidRDefault="002B1E01" w:rsidP="00737936">
      <w:pPr>
        <w:spacing w:after="0"/>
        <w:jc w:val="both"/>
        <w:rPr>
          <w:rFonts w:ascii="Times New Roman" w:hAnsi="Times New Roman" w:cs="Times New Roman"/>
        </w:rPr>
      </w:pPr>
    </w:p>
    <w:p w:rsidR="002B1E01" w:rsidRPr="00742AAE" w:rsidRDefault="00C976BE" w:rsidP="00742AAE">
      <w:pPr>
        <w:spacing w:before="120" w:after="120"/>
        <w:ind w:firstLine="708"/>
        <w:jc w:val="both"/>
        <w:rPr>
          <w:rFonts w:ascii="Times New Roman" w:hAnsi="Times New Roman" w:cs="Times New Roman"/>
          <w:sz w:val="24"/>
          <w:szCs w:val="24"/>
        </w:rPr>
      </w:pPr>
      <w:r w:rsidRPr="002B1E01">
        <w:rPr>
          <w:rFonts w:ascii="Times New Roman" w:hAnsi="Times New Roman" w:cs="Times New Roman"/>
          <w:sz w:val="24"/>
          <w:szCs w:val="24"/>
        </w:rPr>
        <w:t>Partageant le constat d’une nécessaire réorientation de la construction européenne, les Français, au lendemain de l’élection présidentielle, sont nombreux à mentionner l’Union européenne</w:t>
      </w:r>
      <w:r w:rsidR="001D611B" w:rsidRPr="002B1E01">
        <w:rPr>
          <w:rFonts w:ascii="Times New Roman" w:hAnsi="Times New Roman" w:cs="Times New Roman"/>
          <w:sz w:val="24"/>
          <w:szCs w:val="24"/>
        </w:rPr>
        <w:t xml:space="preserve"> (UE)</w:t>
      </w:r>
      <w:r w:rsidRPr="002B1E01">
        <w:rPr>
          <w:rFonts w:ascii="Times New Roman" w:hAnsi="Times New Roman" w:cs="Times New Roman"/>
          <w:sz w:val="24"/>
          <w:szCs w:val="24"/>
        </w:rPr>
        <w:t xml:space="preserve"> </w:t>
      </w:r>
      <w:r w:rsidR="00475C05">
        <w:rPr>
          <w:rFonts w:ascii="Times New Roman" w:hAnsi="Times New Roman" w:cs="Times New Roman"/>
          <w:sz w:val="24"/>
          <w:szCs w:val="24"/>
        </w:rPr>
        <w:t>dans</w:t>
      </w:r>
      <w:r w:rsidRPr="002B1E01">
        <w:rPr>
          <w:rFonts w:ascii="Times New Roman" w:hAnsi="Times New Roman" w:cs="Times New Roman"/>
          <w:sz w:val="24"/>
          <w:szCs w:val="24"/>
        </w:rPr>
        <w:t xml:space="preserve"> leurs messages de félicitations. Ils rappellent au nouveau Chef de l’Etat « </w:t>
      </w:r>
      <w:r w:rsidRPr="002B1E01">
        <w:rPr>
          <w:rFonts w:ascii="Times New Roman" w:hAnsi="Times New Roman" w:cs="Times New Roman"/>
          <w:i/>
          <w:iCs/>
          <w:sz w:val="24"/>
          <w:szCs w:val="24"/>
        </w:rPr>
        <w:t>l’urgence</w:t>
      </w:r>
      <w:r w:rsidRPr="002B1E01">
        <w:rPr>
          <w:rFonts w:ascii="Times New Roman" w:hAnsi="Times New Roman" w:cs="Times New Roman"/>
          <w:sz w:val="24"/>
          <w:szCs w:val="24"/>
        </w:rPr>
        <w:t xml:space="preserve"> » de la situation, les promesses du candidat et leurs espoirs. </w:t>
      </w:r>
    </w:p>
    <w:p w:rsidR="00C976BE" w:rsidRPr="002B1E01" w:rsidRDefault="00F122EA" w:rsidP="00F122EA">
      <w:pPr>
        <w:pStyle w:val="Paragraphedeliste"/>
        <w:numPr>
          <w:ilvl w:val="0"/>
          <w:numId w:val="1"/>
        </w:numPr>
        <w:spacing w:after="0"/>
        <w:ind w:left="284"/>
        <w:jc w:val="both"/>
        <w:rPr>
          <w:rFonts w:ascii="Times New Roman" w:hAnsi="Times New Roman" w:cs="Times New Roman"/>
        </w:rPr>
      </w:pPr>
      <w:r>
        <w:rPr>
          <w:rFonts w:ascii="Times New Roman" w:hAnsi="Times New Roman" w:cs="Times New Roman"/>
        </w:rPr>
        <w:t>« </w:t>
      </w:r>
      <w:r w:rsidR="002B1E01">
        <w:rPr>
          <w:rFonts w:ascii="Times New Roman" w:hAnsi="Times New Roman" w:cs="Times New Roman"/>
          <w:i/>
        </w:rPr>
        <w:t>i</w:t>
      </w:r>
      <w:r w:rsidR="00C976BE" w:rsidRPr="002B1E01">
        <w:rPr>
          <w:rFonts w:ascii="Times New Roman" w:hAnsi="Times New Roman" w:cs="Times New Roman"/>
          <w:i/>
          <w:iCs/>
        </w:rPr>
        <w:t xml:space="preserve">l faut rompre d'avec le plan </w:t>
      </w:r>
      <w:proofErr w:type="spellStart"/>
      <w:r w:rsidR="00C976BE" w:rsidRPr="002B1E01">
        <w:rPr>
          <w:rFonts w:ascii="Times New Roman" w:hAnsi="Times New Roman" w:cs="Times New Roman"/>
          <w:i/>
          <w:iCs/>
        </w:rPr>
        <w:t>Merkozy</w:t>
      </w:r>
      <w:proofErr w:type="spellEnd"/>
      <w:r w:rsidR="00C976BE" w:rsidRPr="002B1E01">
        <w:rPr>
          <w:rFonts w:ascii="Times New Roman" w:hAnsi="Times New Roman" w:cs="Times New Roman"/>
          <w:i/>
          <w:iCs/>
        </w:rPr>
        <w:t xml:space="preserve"> ! L’Europe oui, mais </w:t>
      </w:r>
      <w:r w:rsidR="00B957AD">
        <w:rPr>
          <w:rFonts w:ascii="Times New Roman" w:hAnsi="Times New Roman" w:cs="Times New Roman"/>
          <w:i/>
          <w:iCs/>
        </w:rPr>
        <w:t>sociale</w:t>
      </w:r>
      <w:r w:rsidR="00C976BE" w:rsidRPr="002B1E01">
        <w:rPr>
          <w:rFonts w:ascii="Times New Roman" w:hAnsi="Times New Roman" w:cs="Times New Roman"/>
          <w:i/>
          <w:iCs/>
        </w:rPr>
        <w:t xml:space="preserve"> ! </w:t>
      </w:r>
      <w:r w:rsidR="00742AAE" w:rsidRPr="002B1E01">
        <w:rPr>
          <w:rFonts w:ascii="Times New Roman" w:hAnsi="Times New Roman" w:cs="Times New Roman"/>
          <w:i/>
          <w:iCs/>
        </w:rPr>
        <w:t>Cette Europe est menée par l'argent</w:t>
      </w:r>
      <w:r w:rsidR="00742AAE">
        <w:rPr>
          <w:rFonts w:ascii="Times New Roman" w:hAnsi="Times New Roman" w:cs="Times New Roman"/>
          <w:i/>
          <w:iCs/>
        </w:rPr>
        <w:t xml:space="preserve"> alors que nous voulons qu’elle soit plus solidaire et plus juste. </w:t>
      </w:r>
      <w:r w:rsidR="00C976BE" w:rsidRPr="002B1E01">
        <w:rPr>
          <w:rFonts w:ascii="Times New Roman" w:hAnsi="Times New Roman" w:cs="Times New Roman"/>
          <w:i/>
          <w:iCs/>
        </w:rPr>
        <w:t>Les peuples d'Europe en ont marre des mesures d'austérité et si vous continuez en ce sens, c'est l'extrême-droite qui en tirera profit</w:t>
      </w:r>
      <w:r w:rsidR="00475C05">
        <w:rPr>
          <w:rFonts w:ascii="Times New Roman" w:hAnsi="Times New Roman" w:cs="Times New Roman"/>
          <w:i/>
          <w:iCs/>
        </w:rPr>
        <w:t> </w:t>
      </w:r>
      <w:r w:rsidR="00C976BE" w:rsidRPr="002B1E01">
        <w:rPr>
          <w:rFonts w:ascii="Times New Roman" w:hAnsi="Times New Roman" w:cs="Times New Roman"/>
          <w:i/>
          <w:iCs/>
        </w:rPr>
        <w:t>! Je n'ai pas envie de voir une Marine au pouvoir, élue par un peuple blasé ! J'ai mis beaucoup d'espoir, comme des millions de citoyens, en votant pour vous... ne nous décevez pas !</w:t>
      </w:r>
      <w:r w:rsidR="00C976BE" w:rsidRPr="002B1E01">
        <w:rPr>
          <w:rFonts w:ascii="Times New Roman" w:hAnsi="Times New Roman" w:cs="Times New Roman"/>
        </w:rPr>
        <w:t> » (ouvrier, sympathisant PS)</w:t>
      </w:r>
    </w:p>
    <w:p w:rsidR="00A10107" w:rsidRDefault="00A10107" w:rsidP="00D70D60">
      <w:pPr>
        <w:spacing w:after="0"/>
        <w:ind w:left="60"/>
        <w:jc w:val="both"/>
        <w:rPr>
          <w:rFonts w:ascii="Times New Roman" w:hAnsi="Times New Roman" w:cs="Times New Roman"/>
          <w:sz w:val="24"/>
          <w:szCs w:val="24"/>
        </w:rPr>
      </w:pPr>
    </w:p>
    <w:p w:rsidR="00191E6E" w:rsidRDefault="00A10107" w:rsidP="002D42BE">
      <w:pPr>
        <w:spacing w:after="0"/>
        <w:ind w:left="60" w:firstLine="224"/>
        <w:jc w:val="both"/>
        <w:rPr>
          <w:rFonts w:ascii="Times New Roman" w:hAnsi="Times New Roman" w:cs="Times New Roman"/>
          <w:sz w:val="24"/>
          <w:szCs w:val="24"/>
        </w:rPr>
      </w:pPr>
      <w:r>
        <w:rPr>
          <w:rFonts w:ascii="Times New Roman" w:hAnsi="Times New Roman" w:cs="Times New Roman"/>
          <w:sz w:val="24"/>
          <w:szCs w:val="24"/>
        </w:rPr>
        <w:t>Si</w:t>
      </w:r>
      <w:r w:rsidRPr="00A10107">
        <w:rPr>
          <w:rFonts w:ascii="Times New Roman" w:hAnsi="Times New Roman" w:cs="Times New Roman"/>
          <w:sz w:val="24"/>
          <w:szCs w:val="24"/>
        </w:rPr>
        <w:t xml:space="preserve"> plus de 5 200 correspondances</w:t>
      </w:r>
      <w:r w:rsidR="00191E6E">
        <w:rPr>
          <w:rFonts w:ascii="Times New Roman" w:hAnsi="Times New Roman" w:cs="Times New Roman"/>
          <w:sz w:val="24"/>
          <w:szCs w:val="24"/>
        </w:rPr>
        <w:t xml:space="preserve"> </w:t>
      </w:r>
      <w:r w:rsidRPr="00A10107">
        <w:rPr>
          <w:rFonts w:ascii="Times New Roman" w:hAnsi="Times New Roman" w:cs="Times New Roman"/>
          <w:sz w:val="24"/>
          <w:szCs w:val="24"/>
        </w:rPr>
        <w:t xml:space="preserve">ont été reçues à propos </w:t>
      </w:r>
      <w:r>
        <w:rPr>
          <w:rFonts w:ascii="Times New Roman" w:hAnsi="Times New Roman" w:cs="Times New Roman"/>
          <w:sz w:val="24"/>
          <w:szCs w:val="24"/>
        </w:rPr>
        <w:t>de l’UE</w:t>
      </w:r>
      <w:r w:rsidRPr="00A10107">
        <w:rPr>
          <w:rFonts w:ascii="Times New Roman" w:hAnsi="Times New Roman" w:cs="Times New Roman"/>
          <w:sz w:val="24"/>
          <w:szCs w:val="24"/>
        </w:rPr>
        <w:t>, ce nombre élevé est</w:t>
      </w:r>
      <w:r w:rsidR="00475C05">
        <w:rPr>
          <w:rFonts w:ascii="Times New Roman" w:hAnsi="Times New Roman" w:cs="Times New Roman"/>
          <w:sz w:val="24"/>
          <w:szCs w:val="24"/>
        </w:rPr>
        <w:t xml:space="preserve"> en trompe-l’œil de l’intérêt porté </w:t>
      </w:r>
      <w:r w:rsidRPr="00A10107">
        <w:rPr>
          <w:rFonts w:ascii="Times New Roman" w:hAnsi="Times New Roman" w:cs="Times New Roman"/>
          <w:sz w:val="24"/>
          <w:szCs w:val="24"/>
        </w:rPr>
        <w:t xml:space="preserve">puisque les réactions sont généralement rapportées à des enjeux purement nationaux. </w:t>
      </w:r>
      <w:r w:rsidRPr="00E22557">
        <w:rPr>
          <w:rFonts w:ascii="Times New Roman" w:hAnsi="Times New Roman" w:cs="Times New Roman"/>
          <w:b/>
          <w:sz w:val="24"/>
          <w:szCs w:val="24"/>
        </w:rPr>
        <w:t xml:space="preserve">Les commentaires sur les textes, mécanismes ou institutions européennes sont en réalité très peu nombreux et généralement l’affaire de </w:t>
      </w:r>
      <w:r w:rsidR="004D4540" w:rsidRPr="00E22557">
        <w:rPr>
          <w:rFonts w:ascii="Times New Roman" w:hAnsi="Times New Roman" w:cs="Times New Roman"/>
          <w:b/>
          <w:sz w:val="24"/>
          <w:szCs w:val="24"/>
        </w:rPr>
        <w:t>personnes versées dans la politique européenne.</w:t>
      </w:r>
      <w:r w:rsidRPr="00A10107">
        <w:rPr>
          <w:rFonts w:ascii="Times New Roman" w:hAnsi="Times New Roman" w:cs="Times New Roman"/>
          <w:sz w:val="24"/>
          <w:szCs w:val="24"/>
        </w:rPr>
        <w:t xml:space="preserve"> Cette connaissance </w:t>
      </w:r>
      <w:r w:rsidR="009F3D67">
        <w:rPr>
          <w:rFonts w:ascii="Times New Roman" w:hAnsi="Times New Roman" w:cs="Times New Roman"/>
          <w:sz w:val="24"/>
          <w:szCs w:val="24"/>
        </w:rPr>
        <w:t>lointaine des institutions européennes</w:t>
      </w:r>
      <w:r w:rsidRPr="00A10107">
        <w:rPr>
          <w:rFonts w:ascii="Times New Roman" w:hAnsi="Times New Roman" w:cs="Times New Roman"/>
          <w:sz w:val="24"/>
          <w:szCs w:val="24"/>
        </w:rPr>
        <w:t xml:space="preserve"> est particulièrement visible </w:t>
      </w:r>
      <w:r w:rsidR="009F3D67">
        <w:rPr>
          <w:rFonts w:ascii="Times New Roman" w:hAnsi="Times New Roman" w:cs="Times New Roman"/>
          <w:sz w:val="24"/>
          <w:szCs w:val="24"/>
        </w:rPr>
        <w:t>dans les</w:t>
      </w:r>
      <w:r w:rsidRPr="00A10107">
        <w:rPr>
          <w:rFonts w:ascii="Times New Roman" w:hAnsi="Times New Roman" w:cs="Times New Roman"/>
          <w:sz w:val="24"/>
          <w:szCs w:val="24"/>
        </w:rPr>
        <w:t xml:space="preserve"> réactions reçues lors des élections européennes de mai 2014.</w:t>
      </w:r>
    </w:p>
    <w:p w:rsidR="00247CB4" w:rsidRDefault="00247CB4" w:rsidP="002D42BE">
      <w:pPr>
        <w:spacing w:after="0"/>
        <w:ind w:left="60" w:firstLine="224"/>
        <w:jc w:val="both"/>
        <w:rPr>
          <w:rFonts w:ascii="Times New Roman" w:hAnsi="Times New Roman" w:cs="Times New Roman"/>
          <w:sz w:val="24"/>
          <w:szCs w:val="24"/>
        </w:rPr>
      </w:pPr>
      <w:bookmarkStart w:id="0" w:name="_GoBack"/>
      <w:bookmarkEnd w:id="0"/>
    </w:p>
    <w:p w:rsidR="00191E6E" w:rsidRDefault="00191E6E" w:rsidP="00191E6E">
      <w:pPr>
        <w:spacing w:after="0"/>
        <w:ind w:left="60"/>
        <w:jc w:val="both"/>
        <w:rPr>
          <w:rFonts w:ascii="Times New Roman" w:hAnsi="Times New Roman" w:cs="Times New Roman"/>
          <w:sz w:val="24"/>
          <w:szCs w:val="24"/>
        </w:rPr>
      </w:pPr>
    </w:p>
    <w:p w:rsidR="00A10107" w:rsidRDefault="00191E6E" w:rsidP="00191E6E">
      <w:pPr>
        <w:spacing w:after="0"/>
        <w:ind w:left="60"/>
        <w:jc w:val="center"/>
        <w:rPr>
          <w:rFonts w:ascii="Times New Roman" w:hAnsi="Times New Roman" w:cs="Times New Roman"/>
          <w:sz w:val="24"/>
          <w:szCs w:val="24"/>
        </w:rPr>
      </w:pPr>
      <w:r>
        <w:rPr>
          <w:rFonts w:ascii="Times New Roman" w:hAnsi="Times New Roman" w:cs="Times New Roman"/>
          <w:noProof/>
          <w:lang w:eastAsia="fr-FR"/>
        </w:rPr>
        <w:drawing>
          <wp:inline distT="0" distB="0" distL="0" distR="0" wp14:anchorId="1D53BF2F" wp14:editId="30DA1CE8">
            <wp:extent cx="4791075" cy="2745018"/>
            <wp:effectExtent l="19050" t="19050" r="9525" b="177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264" cy="2762888"/>
                    </a:xfrm>
                    <a:prstGeom prst="rect">
                      <a:avLst/>
                    </a:prstGeom>
                    <a:noFill/>
                    <a:ln>
                      <a:solidFill>
                        <a:schemeClr val="tx1"/>
                      </a:solidFill>
                    </a:ln>
                  </pic:spPr>
                </pic:pic>
              </a:graphicData>
            </a:graphic>
          </wp:inline>
        </w:drawing>
      </w:r>
    </w:p>
    <w:p w:rsidR="00191E6E" w:rsidRDefault="00191E6E" w:rsidP="00191E6E">
      <w:pPr>
        <w:spacing w:after="0"/>
        <w:ind w:left="60"/>
        <w:jc w:val="center"/>
        <w:rPr>
          <w:rFonts w:ascii="Times New Roman" w:hAnsi="Times New Roman" w:cs="Times New Roman"/>
          <w:sz w:val="24"/>
          <w:szCs w:val="24"/>
        </w:rPr>
      </w:pPr>
    </w:p>
    <w:p w:rsidR="00B957AD" w:rsidRDefault="00B957AD" w:rsidP="00191E6E">
      <w:pPr>
        <w:spacing w:after="0"/>
        <w:ind w:left="60"/>
        <w:jc w:val="center"/>
        <w:rPr>
          <w:rFonts w:ascii="Times New Roman" w:hAnsi="Times New Roman" w:cs="Times New Roman"/>
          <w:sz w:val="24"/>
          <w:szCs w:val="24"/>
        </w:rPr>
      </w:pPr>
    </w:p>
    <w:p w:rsidR="00B957AD" w:rsidRDefault="00B957AD" w:rsidP="00191E6E">
      <w:pPr>
        <w:spacing w:after="0"/>
        <w:ind w:left="60"/>
        <w:jc w:val="center"/>
        <w:rPr>
          <w:rFonts w:ascii="Times New Roman" w:hAnsi="Times New Roman" w:cs="Times New Roman"/>
          <w:sz w:val="24"/>
          <w:szCs w:val="24"/>
        </w:rPr>
      </w:pPr>
    </w:p>
    <w:p w:rsidR="00C976BE" w:rsidRDefault="00C976BE" w:rsidP="00BC09D5">
      <w:pPr>
        <w:pStyle w:val="Paragraphedeliste"/>
        <w:numPr>
          <w:ilvl w:val="0"/>
          <w:numId w:val="2"/>
        </w:numPr>
        <w:spacing w:after="0"/>
        <w:jc w:val="both"/>
        <w:rPr>
          <w:rFonts w:ascii="Times New Roman" w:hAnsi="Times New Roman" w:cs="Times New Roman"/>
          <w:b/>
          <w:bCs/>
          <w:sz w:val="24"/>
          <w:szCs w:val="24"/>
          <w:u w:val="single"/>
        </w:rPr>
      </w:pPr>
      <w:r w:rsidRPr="00C20AC1">
        <w:rPr>
          <w:rFonts w:ascii="Times New Roman" w:hAnsi="Times New Roman" w:cs="Times New Roman"/>
          <w:b/>
          <w:bCs/>
          <w:sz w:val="24"/>
          <w:szCs w:val="24"/>
          <w:u w:val="single"/>
        </w:rPr>
        <w:t>La déception</w:t>
      </w:r>
      <w:r w:rsidR="009F3D67">
        <w:rPr>
          <w:rFonts w:ascii="Times New Roman" w:hAnsi="Times New Roman" w:cs="Times New Roman"/>
          <w:b/>
          <w:bCs/>
          <w:sz w:val="24"/>
          <w:szCs w:val="24"/>
          <w:u w:val="single"/>
        </w:rPr>
        <w:t xml:space="preserve"> initiale</w:t>
      </w:r>
      <w:r w:rsidRPr="00C20AC1">
        <w:rPr>
          <w:rFonts w:ascii="Times New Roman" w:hAnsi="Times New Roman" w:cs="Times New Roman"/>
          <w:b/>
          <w:bCs/>
          <w:sz w:val="24"/>
          <w:szCs w:val="24"/>
          <w:u w:val="single"/>
        </w:rPr>
        <w:t xml:space="preserve"> face à l’échec de la réorientation d’une UE « </w:t>
      </w:r>
      <w:r w:rsidRPr="00C20AC1">
        <w:rPr>
          <w:rFonts w:ascii="Times New Roman" w:hAnsi="Times New Roman" w:cs="Times New Roman"/>
          <w:b/>
          <w:bCs/>
          <w:i/>
          <w:iCs/>
          <w:sz w:val="24"/>
          <w:szCs w:val="24"/>
          <w:u w:val="single"/>
        </w:rPr>
        <w:t>de l’austérité</w:t>
      </w:r>
      <w:r w:rsidRPr="00C20AC1">
        <w:rPr>
          <w:rFonts w:ascii="Times New Roman" w:hAnsi="Times New Roman" w:cs="Times New Roman"/>
          <w:b/>
          <w:bCs/>
          <w:sz w:val="24"/>
          <w:szCs w:val="24"/>
          <w:u w:val="single"/>
        </w:rPr>
        <w:t xml:space="preserve"> » </w:t>
      </w:r>
    </w:p>
    <w:p w:rsidR="00C976BE" w:rsidRPr="002B1E01" w:rsidRDefault="00CF69A6" w:rsidP="00BC09D5">
      <w:pPr>
        <w:spacing w:before="120" w:after="120"/>
        <w:ind w:firstLine="708"/>
        <w:jc w:val="both"/>
        <w:rPr>
          <w:rFonts w:ascii="Times New Roman" w:hAnsi="Times New Roman" w:cs="Times New Roman"/>
          <w:sz w:val="24"/>
          <w:szCs w:val="24"/>
        </w:rPr>
      </w:pPr>
      <w:r>
        <w:rPr>
          <w:rFonts w:ascii="Times New Roman" w:hAnsi="Times New Roman" w:cs="Times New Roman"/>
          <w:sz w:val="24"/>
          <w:szCs w:val="24"/>
        </w:rPr>
        <w:t xml:space="preserve">La </w:t>
      </w:r>
      <w:r w:rsidR="00475C05">
        <w:rPr>
          <w:rFonts w:ascii="Times New Roman" w:hAnsi="Times New Roman" w:cs="Times New Roman"/>
          <w:sz w:val="24"/>
          <w:szCs w:val="24"/>
        </w:rPr>
        <w:t>teneur des propos</w:t>
      </w:r>
      <w:r>
        <w:rPr>
          <w:rFonts w:ascii="Times New Roman" w:hAnsi="Times New Roman" w:cs="Times New Roman"/>
          <w:sz w:val="24"/>
          <w:szCs w:val="24"/>
        </w:rPr>
        <w:t xml:space="preserve"> </w:t>
      </w:r>
      <w:r w:rsidR="00C976BE" w:rsidRPr="002B1E01">
        <w:rPr>
          <w:rFonts w:ascii="Times New Roman" w:hAnsi="Times New Roman" w:cs="Times New Roman"/>
          <w:sz w:val="24"/>
          <w:szCs w:val="24"/>
        </w:rPr>
        <w:t xml:space="preserve">change rapidement chez les sympathisants de gauche </w:t>
      </w:r>
      <w:r w:rsidR="009F3D67">
        <w:rPr>
          <w:rFonts w:ascii="Times New Roman" w:hAnsi="Times New Roman" w:cs="Times New Roman"/>
          <w:sz w:val="24"/>
          <w:szCs w:val="24"/>
        </w:rPr>
        <w:t>après le</w:t>
      </w:r>
      <w:r w:rsidR="00C976BE" w:rsidRPr="002B1E01">
        <w:rPr>
          <w:rFonts w:ascii="Times New Roman" w:hAnsi="Times New Roman" w:cs="Times New Roman"/>
          <w:sz w:val="24"/>
          <w:szCs w:val="24"/>
        </w:rPr>
        <w:t xml:space="preserve"> Conseil européen des 28 et 29 juin 2012</w:t>
      </w:r>
      <w:r w:rsidR="009F3D67">
        <w:rPr>
          <w:rFonts w:ascii="Times New Roman" w:hAnsi="Times New Roman" w:cs="Times New Roman"/>
          <w:sz w:val="24"/>
          <w:szCs w:val="24"/>
        </w:rPr>
        <w:t>. Ces critiques seront</w:t>
      </w:r>
      <w:r w:rsidR="00C976BE" w:rsidRPr="002B1E01">
        <w:rPr>
          <w:rFonts w:ascii="Times New Roman" w:hAnsi="Times New Roman" w:cs="Times New Roman"/>
          <w:sz w:val="24"/>
          <w:szCs w:val="24"/>
        </w:rPr>
        <w:t xml:space="preserve"> les prémices du ton employé par les correspondants au moment de « </w:t>
      </w:r>
      <w:r w:rsidR="00C976BE" w:rsidRPr="002B1E01">
        <w:rPr>
          <w:rFonts w:ascii="Times New Roman" w:hAnsi="Times New Roman" w:cs="Times New Roman"/>
          <w:i/>
          <w:iCs/>
          <w:sz w:val="24"/>
          <w:szCs w:val="24"/>
        </w:rPr>
        <w:t>l’adoption par le Parlement sur votre recommandation </w:t>
      </w:r>
      <w:r w:rsidR="00C976BE" w:rsidRPr="002B1E01">
        <w:rPr>
          <w:rFonts w:ascii="Times New Roman" w:hAnsi="Times New Roman" w:cs="Times New Roman"/>
          <w:sz w:val="24"/>
          <w:szCs w:val="24"/>
        </w:rPr>
        <w:t xml:space="preserve">» du Pacte budgétaire européen (TSCG) en octobre de la même année. </w:t>
      </w:r>
      <w:r w:rsidR="009F3D67">
        <w:rPr>
          <w:rFonts w:ascii="Times New Roman" w:hAnsi="Times New Roman" w:cs="Times New Roman"/>
          <w:b/>
          <w:sz w:val="24"/>
          <w:szCs w:val="24"/>
        </w:rPr>
        <w:t>Le Président</w:t>
      </w:r>
      <w:r w:rsidR="00C976BE" w:rsidRPr="00E22557">
        <w:rPr>
          <w:rFonts w:ascii="Times New Roman" w:hAnsi="Times New Roman" w:cs="Times New Roman"/>
          <w:b/>
          <w:sz w:val="24"/>
          <w:szCs w:val="24"/>
        </w:rPr>
        <w:t xml:space="preserve"> est accusé d’avoir « </w:t>
      </w:r>
      <w:r w:rsidR="00C976BE" w:rsidRPr="00E22557">
        <w:rPr>
          <w:rFonts w:ascii="Times New Roman" w:hAnsi="Times New Roman" w:cs="Times New Roman"/>
          <w:b/>
          <w:i/>
          <w:iCs/>
          <w:sz w:val="24"/>
          <w:szCs w:val="24"/>
        </w:rPr>
        <w:t>baissé les bras</w:t>
      </w:r>
      <w:r w:rsidR="00C976BE" w:rsidRPr="00E22557">
        <w:rPr>
          <w:rFonts w:ascii="Times New Roman" w:hAnsi="Times New Roman" w:cs="Times New Roman"/>
          <w:b/>
          <w:sz w:val="24"/>
          <w:szCs w:val="24"/>
        </w:rPr>
        <w:t> » face à Angela Merkel et laissé « </w:t>
      </w:r>
      <w:r w:rsidR="00C976BE" w:rsidRPr="00E22557">
        <w:rPr>
          <w:rFonts w:ascii="Times New Roman" w:hAnsi="Times New Roman" w:cs="Times New Roman"/>
          <w:b/>
          <w:i/>
          <w:iCs/>
          <w:sz w:val="24"/>
          <w:szCs w:val="24"/>
        </w:rPr>
        <w:t>l'Europe, Bruxelles et l'Allemagne diriger l'avenir des Français </w:t>
      </w:r>
      <w:r w:rsidR="00C976BE" w:rsidRPr="00E22557">
        <w:rPr>
          <w:rFonts w:ascii="Times New Roman" w:hAnsi="Times New Roman" w:cs="Times New Roman"/>
          <w:b/>
          <w:sz w:val="24"/>
          <w:szCs w:val="24"/>
        </w:rPr>
        <w:t>»</w:t>
      </w:r>
      <w:r w:rsidR="001D611B" w:rsidRPr="00E22557">
        <w:rPr>
          <w:rFonts w:ascii="Times New Roman" w:hAnsi="Times New Roman" w:cs="Times New Roman"/>
          <w:b/>
          <w:sz w:val="24"/>
          <w:szCs w:val="24"/>
        </w:rPr>
        <w:t>, les « </w:t>
      </w:r>
      <w:r w:rsidR="001D611B" w:rsidRPr="00E22557">
        <w:rPr>
          <w:rFonts w:ascii="Times New Roman" w:hAnsi="Times New Roman" w:cs="Times New Roman"/>
          <w:b/>
          <w:i/>
          <w:sz w:val="24"/>
          <w:szCs w:val="24"/>
        </w:rPr>
        <w:t>soumettant</w:t>
      </w:r>
      <w:r w:rsidR="001D611B" w:rsidRPr="00E22557">
        <w:rPr>
          <w:rFonts w:ascii="Times New Roman" w:hAnsi="Times New Roman" w:cs="Times New Roman"/>
          <w:b/>
          <w:sz w:val="24"/>
          <w:szCs w:val="24"/>
        </w:rPr>
        <w:t> » ainsi « </w:t>
      </w:r>
      <w:r w:rsidR="00C976BE" w:rsidRPr="00E22557">
        <w:rPr>
          <w:rFonts w:ascii="Times New Roman" w:hAnsi="Times New Roman" w:cs="Times New Roman"/>
          <w:b/>
          <w:i/>
          <w:iCs/>
          <w:sz w:val="24"/>
          <w:szCs w:val="24"/>
        </w:rPr>
        <w:t>aux puissances de l'argent</w:t>
      </w:r>
      <w:r w:rsidR="00C976BE" w:rsidRPr="00E22557">
        <w:rPr>
          <w:rFonts w:ascii="Times New Roman" w:hAnsi="Times New Roman" w:cs="Times New Roman"/>
          <w:b/>
          <w:sz w:val="24"/>
          <w:szCs w:val="24"/>
        </w:rPr>
        <w:t> ».</w:t>
      </w:r>
      <w:r w:rsidR="00C976BE" w:rsidRPr="002B1E01">
        <w:rPr>
          <w:rFonts w:ascii="Times New Roman" w:hAnsi="Times New Roman" w:cs="Times New Roman"/>
          <w:sz w:val="24"/>
          <w:szCs w:val="24"/>
        </w:rPr>
        <w:t xml:space="preserve"> Ce ressentiment est ensuite renforcé par l’adoption du mécanisme européen de stabilité</w:t>
      </w:r>
      <w:r w:rsidR="00B86BAF">
        <w:rPr>
          <w:rFonts w:ascii="Times New Roman" w:hAnsi="Times New Roman" w:cs="Times New Roman"/>
          <w:sz w:val="24"/>
          <w:szCs w:val="24"/>
        </w:rPr>
        <w:t xml:space="preserve"> (MES)</w:t>
      </w:r>
      <w:r w:rsidR="002B1E01">
        <w:rPr>
          <w:rFonts w:ascii="Times New Roman" w:hAnsi="Times New Roman" w:cs="Times New Roman"/>
          <w:sz w:val="24"/>
          <w:szCs w:val="24"/>
        </w:rPr>
        <w:t>.</w:t>
      </w:r>
    </w:p>
    <w:p w:rsidR="00C976BE" w:rsidRPr="00B957AD" w:rsidRDefault="00C976BE" w:rsidP="00E20F00">
      <w:pPr>
        <w:pStyle w:val="Paragraphedeliste"/>
        <w:numPr>
          <w:ilvl w:val="0"/>
          <w:numId w:val="1"/>
        </w:numPr>
        <w:jc w:val="both"/>
        <w:rPr>
          <w:rFonts w:ascii="Times New Roman" w:hAnsi="Times New Roman" w:cs="Times New Roman"/>
        </w:rPr>
      </w:pPr>
      <w:r w:rsidRPr="00B957AD">
        <w:rPr>
          <w:rFonts w:ascii="Times New Roman" w:hAnsi="Times New Roman" w:cs="Times New Roman"/>
        </w:rPr>
        <w:t xml:space="preserve">« </w:t>
      </w:r>
      <w:r w:rsidRPr="00B957AD">
        <w:rPr>
          <w:rFonts w:ascii="Times New Roman" w:hAnsi="Times New Roman" w:cs="Times New Roman"/>
          <w:i/>
          <w:iCs/>
        </w:rPr>
        <w:t>vous n’avez rien renégocié, Angela Merkel vous a bien eu, elle a senti votre inexpérience et vous a promis un pacte de croissance bidon pour que vous continuiez à lui manger dans la main</w:t>
      </w:r>
      <w:r w:rsidR="00B957AD" w:rsidRPr="00B957AD">
        <w:rPr>
          <w:rFonts w:ascii="Times New Roman" w:hAnsi="Times New Roman" w:cs="Times New Roman"/>
        </w:rPr>
        <w:t xml:space="preserve">. </w:t>
      </w:r>
      <w:r w:rsidR="00B957AD" w:rsidRPr="00B957AD">
        <w:rPr>
          <w:rFonts w:ascii="Times New Roman" w:hAnsi="Times New Roman" w:cs="Times New Roman"/>
          <w:i/>
        </w:rPr>
        <w:t xml:space="preserve">De plus, </w:t>
      </w:r>
      <w:r w:rsidRPr="00B957AD">
        <w:rPr>
          <w:rFonts w:ascii="Times New Roman" w:hAnsi="Times New Roman" w:cs="Times New Roman"/>
          <w:i/>
          <w:iCs/>
        </w:rPr>
        <w:t xml:space="preserve">il se met actuellement en place le </w:t>
      </w:r>
      <w:r w:rsidR="00B86BAF" w:rsidRPr="00B957AD">
        <w:rPr>
          <w:rFonts w:ascii="Times New Roman" w:hAnsi="Times New Roman" w:cs="Times New Roman"/>
          <w:i/>
          <w:iCs/>
        </w:rPr>
        <w:t>MES</w:t>
      </w:r>
      <w:r w:rsidRPr="00B957AD">
        <w:rPr>
          <w:rFonts w:ascii="Times New Roman" w:hAnsi="Times New Roman" w:cs="Times New Roman"/>
          <w:i/>
          <w:iCs/>
        </w:rPr>
        <w:t>, une institution privée aux pleins pouvoirs, responsable devant aucune structure juridique et que vous nous imposez malgré l'opposition des citoyens.</w:t>
      </w:r>
      <w:r w:rsidRPr="00B957AD">
        <w:rPr>
          <w:rFonts w:ascii="Times New Roman" w:hAnsi="Times New Roman" w:cs="Times New Roman"/>
        </w:rPr>
        <w:t xml:space="preserve"> »</w:t>
      </w:r>
    </w:p>
    <w:p w:rsidR="00C976BE" w:rsidRPr="002B1E01" w:rsidRDefault="00C976BE" w:rsidP="00737936">
      <w:pPr>
        <w:spacing w:after="0"/>
        <w:jc w:val="both"/>
        <w:rPr>
          <w:rFonts w:ascii="Times New Roman" w:hAnsi="Times New Roman" w:cs="Times New Roman"/>
          <w:sz w:val="24"/>
          <w:szCs w:val="24"/>
        </w:rPr>
      </w:pPr>
      <w:r w:rsidRPr="002B1E01">
        <w:rPr>
          <w:rFonts w:ascii="Times New Roman" w:hAnsi="Times New Roman" w:cs="Times New Roman"/>
          <w:sz w:val="24"/>
          <w:szCs w:val="24"/>
        </w:rPr>
        <w:tab/>
        <w:t xml:space="preserve">Ces messages de vif mécontentement font régulièrement le parallèle entre l’adoption de ces textes et </w:t>
      </w:r>
      <w:r w:rsidRPr="00E22557">
        <w:rPr>
          <w:rFonts w:ascii="Times New Roman" w:hAnsi="Times New Roman" w:cs="Times New Roman"/>
          <w:b/>
          <w:sz w:val="24"/>
          <w:szCs w:val="24"/>
        </w:rPr>
        <w:t>la signature du traité de Lisbonne en 2007, vécu comme un « </w:t>
      </w:r>
      <w:r w:rsidRPr="00E22557">
        <w:rPr>
          <w:rFonts w:ascii="Times New Roman" w:hAnsi="Times New Roman" w:cs="Times New Roman"/>
          <w:b/>
          <w:i/>
          <w:iCs/>
          <w:sz w:val="24"/>
          <w:szCs w:val="24"/>
        </w:rPr>
        <w:t>véritable déni de démocratie</w:t>
      </w:r>
      <w:r w:rsidRPr="00E22557">
        <w:rPr>
          <w:rFonts w:ascii="Times New Roman" w:hAnsi="Times New Roman" w:cs="Times New Roman"/>
          <w:b/>
          <w:sz w:val="24"/>
          <w:szCs w:val="24"/>
        </w:rPr>
        <w:t> »</w:t>
      </w:r>
      <w:r w:rsidR="00B957AD" w:rsidRPr="00E22557">
        <w:rPr>
          <w:rFonts w:ascii="Times New Roman" w:hAnsi="Times New Roman" w:cs="Times New Roman"/>
          <w:b/>
          <w:sz w:val="24"/>
          <w:szCs w:val="24"/>
        </w:rPr>
        <w:t>.</w:t>
      </w:r>
      <w:r w:rsidR="00B957AD">
        <w:rPr>
          <w:rFonts w:ascii="Times New Roman" w:hAnsi="Times New Roman" w:cs="Times New Roman"/>
          <w:sz w:val="24"/>
          <w:szCs w:val="24"/>
        </w:rPr>
        <w:t xml:space="preserve"> </w:t>
      </w:r>
      <w:r w:rsidR="009F3D67">
        <w:rPr>
          <w:rFonts w:ascii="Times New Roman" w:hAnsi="Times New Roman" w:cs="Times New Roman"/>
          <w:sz w:val="24"/>
          <w:szCs w:val="24"/>
        </w:rPr>
        <w:t>L</w:t>
      </w:r>
      <w:r w:rsidRPr="002B1E01">
        <w:rPr>
          <w:rFonts w:ascii="Times New Roman" w:hAnsi="Times New Roman" w:cs="Times New Roman"/>
          <w:sz w:val="24"/>
          <w:szCs w:val="24"/>
        </w:rPr>
        <w:t>es opposants au TSCG se sont</w:t>
      </w:r>
      <w:r w:rsidR="009F3D67">
        <w:rPr>
          <w:rFonts w:ascii="Times New Roman" w:hAnsi="Times New Roman" w:cs="Times New Roman"/>
          <w:sz w:val="24"/>
          <w:szCs w:val="24"/>
        </w:rPr>
        <w:t xml:space="preserve"> ainsi</w:t>
      </w:r>
      <w:r w:rsidRPr="002B1E01">
        <w:rPr>
          <w:rFonts w:ascii="Times New Roman" w:hAnsi="Times New Roman" w:cs="Times New Roman"/>
          <w:sz w:val="24"/>
          <w:szCs w:val="24"/>
        </w:rPr>
        <w:t xml:space="preserve"> mobilisés en décembre 2012 via une pétition qui recueillait près de 48 000 signatures réclama</w:t>
      </w:r>
      <w:r w:rsidR="009F3D67">
        <w:rPr>
          <w:rFonts w:ascii="Times New Roman" w:hAnsi="Times New Roman" w:cs="Times New Roman"/>
          <w:sz w:val="24"/>
          <w:szCs w:val="24"/>
        </w:rPr>
        <w:t>nt</w:t>
      </w:r>
      <w:r w:rsidRPr="002B1E01">
        <w:rPr>
          <w:rFonts w:ascii="Times New Roman" w:hAnsi="Times New Roman" w:cs="Times New Roman"/>
          <w:sz w:val="24"/>
          <w:szCs w:val="24"/>
        </w:rPr>
        <w:t xml:space="preserve"> l’organisation d’un référendum</w:t>
      </w:r>
      <w:r w:rsidR="009F3D67">
        <w:rPr>
          <w:rFonts w:ascii="Times New Roman" w:hAnsi="Times New Roman" w:cs="Times New Roman"/>
          <w:sz w:val="24"/>
          <w:szCs w:val="24"/>
        </w:rPr>
        <w:t>.</w:t>
      </w:r>
    </w:p>
    <w:p w:rsidR="00C976BE" w:rsidRPr="002B1E01" w:rsidRDefault="00C976BE" w:rsidP="00737936">
      <w:pPr>
        <w:spacing w:after="0"/>
        <w:jc w:val="both"/>
        <w:rPr>
          <w:rFonts w:ascii="Times New Roman" w:hAnsi="Times New Roman" w:cs="Times New Roman"/>
          <w:sz w:val="24"/>
          <w:szCs w:val="24"/>
        </w:rPr>
      </w:pPr>
      <w:r w:rsidRPr="002B1E01">
        <w:rPr>
          <w:rFonts w:ascii="Times New Roman" w:hAnsi="Times New Roman" w:cs="Times New Roman"/>
          <w:sz w:val="24"/>
          <w:szCs w:val="24"/>
        </w:rPr>
        <w:tab/>
        <w:t xml:space="preserve">Ces critiques </w:t>
      </w:r>
      <w:r w:rsidRPr="00E22557">
        <w:rPr>
          <w:rFonts w:ascii="Times New Roman" w:hAnsi="Times New Roman" w:cs="Times New Roman"/>
          <w:sz w:val="24"/>
          <w:szCs w:val="24"/>
        </w:rPr>
        <w:t>d’</w:t>
      </w:r>
      <w:r w:rsidRPr="00E22557">
        <w:rPr>
          <w:rFonts w:ascii="Times New Roman" w:hAnsi="Times New Roman" w:cs="Times New Roman"/>
          <w:b/>
          <w:sz w:val="24"/>
          <w:szCs w:val="24"/>
        </w:rPr>
        <w:t>une Europe qui serait uniquement « </w:t>
      </w:r>
      <w:r w:rsidRPr="00E22557">
        <w:rPr>
          <w:rFonts w:ascii="Times New Roman" w:hAnsi="Times New Roman" w:cs="Times New Roman"/>
          <w:b/>
          <w:i/>
          <w:iCs/>
          <w:sz w:val="24"/>
          <w:szCs w:val="24"/>
        </w:rPr>
        <w:t>engagée dans un processus de libéralisation économique</w:t>
      </w:r>
      <w:r w:rsidRPr="00E22557">
        <w:rPr>
          <w:rFonts w:ascii="Times New Roman" w:hAnsi="Times New Roman" w:cs="Times New Roman"/>
          <w:b/>
          <w:sz w:val="24"/>
          <w:szCs w:val="24"/>
        </w:rPr>
        <w:t> » menaçant « </w:t>
      </w:r>
      <w:r w:rsidRPr="00E22557">
        <w:rPr>
          <w:rFonts w:ascii="Times New Roman" w:hAnsi="Times New Roman" w:cs="Times New Roman"/>
          <w:b/>
          <w:i/>
          <w:iCs/>
          <w:sz w:val="24"/>
          <w:szCs w:val="24"/>
        </w:rPr>
        <w:t>l’intérêt des peuples et la sauvegarde des cultures nationales</w:t>
      </w:r>
      <w:r w:rsidRPr="00E22557">
        <w:rPr>
          <w:rFonts w:ascii="Times New Roman" w:hAnsi="Times New Roman" w:cs="Times New Roman"/>
          <w:b/>
          <w:sz w:val="24"/>
          <w:szCs w:val="24"/>
        </w:rPr>
        <w:t> »</w:t>
      </w:r>
      <w:r w:rsidRPr="002B1E01">
        <w:rPr>
          <w:rFonts w:ascii="Times New Roman" w:hAnsi="Times New Roman" w:cs="Times New Roman"/>
          <w:sz w:val="24"/>
          <w:szCs w:val="24"/>
        </w:rPr>
        <w:t>, ressurgi</w:t>
      </w:r>
      <w:r w:rsidR="009F3D67">
        <w:rPr>
          <w:rFonts w:ascii="Times New Roman" w:hAnsi="Times New Roman" w:cs="Times New Roman"/>
          <w:sz w:val="24"/>
          <w:szCs w:val="24"/>
        </w:rPr>
        <w:t>rent</w:t>
      </w:r>
      <w:r w:rsidR="00475C05">
        <w:rPr>
          <w:rFonts w:ascii="Times New Roman" w:hAnsi="Times New Roman" w:cs="Times New Roman"/>
          <w:sz w:val="24"/>
          <w:szCs w:val="24"/>
        </w:rPr>
        <w:t xml:space="preserve"> systématiquement</w:t>
      </w:r>
      <w:r w:rsidRPr="002B1E01">
        <w:rPr>
          <w:rFonts w:ascii="Times New Roman" w:hAnsi="Times New Roman" w:cs="Times New Roman"/>
          <w:sz w:val="24"/>
          <w:szCs w:val="24"/>
        </w:rPr>
        <w:t xml:space="preserve"> lors des négociations concernant les traités transatlantiques TAFTA et CETA. </w:t>
      </w:r>
    </w:p>
    <w:p w:rsidR="00C976BE" w:rsidRPr="002B1E01" w:rsidRDefault="00C976BE" w:rsidP="00737936">
      <w:pPr>
        <w:spacing w:after="0" w:line="240" w:lineRule="auto"/>
        <w:ind w:firstLine="567"/>
        <w:jc w:val="both"/>
        <w:rPr>
          <w:rFonts w:ascii="Times New Roman" w:hAnsi="Times New Roman" w:cs="Times New Roman"/>
          <w:sz w:val="24"/>
          <w:szCs w:val="24"/>
        </w:rPr>
      </w:pPr>
    </w:p>
    <w:p w:rsidR="00C976BE" w:rsidRPr="002B1E01" w:rsidRDefault="00B957AD" w:rsidP="00737936">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Plusieurs sympathisants</w:t>
      </w:r>
      <w:r w:rsidR="00C976BE" w:rsidRPr="002B1E01">
        <w:rPr>
          <w:rFonts w:ascii="Times New Roman" w:hAnsi="Times New Roman" w:cs="Times New Roman"/>
          <w:sz w:val="24"/>
          <w:szCs w:val="24"/>
        </w:rPr>
        <w:t xml:space="preserve"> inquiets « </w:t>
      </w:r>
      <w:r w:rsidR="00C976BE" w:rsidRPr="002B1E01">
        <w:rPr>
          <w:rFonts w:ascii="Times New Roman" w:hAnsi="Times New Roman" w:cs="Times New Roman"/>
          <w:i/>
          <w:iCs/>
          <w:sz w:val="24"/>
          <w:szCs w:val="24"/>
        </w:rPr>
        <w:t>pour notre agriculture et notre indépendance alimentaire</w:t>
      </w:r>
      <w:r w:rsidR="00C976BE" w:rsidRPr="002B1E01">
        <w:rPr>
          <w:rFonts w:ascii="Times New Roman" w:hAnsi="Times New Roman" w:cs="Times New Roman"/>
          <w:sz w:val="24"/>
          <w:szCs w:val="24"/>
        </w:rPr>
        <w:t> » comme pour « </w:t>
      </w:r>
      <w:r w:rsidR="00C976BE" w:rsidRPr="002B1E01">
        <w:rPr>
          <w:rFonts w:ascii="Times New Roman" w:hAnsi="Times New Roman" w:cs="Times New Roman"/>
          <w:i/>
          <w:iCs/>
          <w:sz w:val="24"/>
          <w:szCs w:val="24"/>
        </w:rPr>
        <w:t>la santé de nos enfants, et de nos descendants</w:t>
      </w:r>
      <w:r w:rsidR="00C976BE" w:rsidRPr="002B1E01">
        <w:rPr>
          <w:rFonts w:ascii="Times New Roman" w:hAnsi="Times New Roman" w:cs="Times New Roman"/>
          <w:sz w:val="24"/>
          <w:szCs w:val="24"/>
        </w:rPr>
        <w:t xml:space="preserve"> », ont été « </w:t>
      </w:r>
      <w:r w:rsidR="00C976BE" w:rsidRPr="002B1E01">
        <w:rPr>
          <w:rFonts w:ascii="Times New Roman" w:hAnsi="Times New Roman" w:cs="Times New Roman"/>
          <w:i/>
          <w:iCs/>
          <w:sz w:val="24"/>
          <w:szCs w:val="24"/>
        </w:rPr>
        <w:t>réjouis</w:t>
      </w:r>
      <w:r w:rsidR="00C976BE" w:rsidRPr="002B1E01">
        <w:rPr>
          <w:rFonts w:ascii="Times New Roman" w:hAnsi="Times New Roman" w:cs="Times New Roman"/>
          <w:sz w:val="24"/>
          <w:szCs w:val="24"/>
        </w:rPr>
        <w:t> » des « </w:t>
      </w:r>
      <w:r w:rsidR="00C976BE" w:rsidRPr="002B1E01">
        <w:rPr>
          <w:rFonts w:ascii="Times New Roman" w:hAnsi="Times New Roman" w:cs="Times New Roman"/>
          <w:i/>
          <w:iCs/>
          <w:sz w:val="24"/>
          <w:szCs w:val="24"/>
        </w:rPr>
        <w:t>fortes réserves</w:t>
      </w:r>
      <w:r w:rsidR="00C976BE" w:rsidRPr="002B1E01">
        <w:rPr>
          <w:rFonts w:ascii="Times New Roman" w:hAnsi="Times New Roman" w:cs="Times New Roman"/>
          <w:sz w:val="24"/>
          <w:szCs w:val="24"/>
        </w:rPr>
        <w:t xml:space="preserve"> » </w:t>
      </w:r>
      <w:r>
        <w:rPr>
          <w:rFonts w:ascii="Times New Roman" w:hAnsi="Times New Roman" w:cs="Times New Roman"/>
          <w:sz w:val="24"/>
          <w:szCs w:val="24"/>
        </w:rPr>
        <w:t>émises</w:t>
      </w:r>
      <w:r w:rsidR="00C976BE" w:rsidRPr="002B1E01">
        <w:rPr>
          <w:rFonts w:ascii="Times New Roman" w:hAnsi="Times New Roman" w:cs="Times New Roman"/>
          <w:sz w:val="24"/>
          <w:szCs w:val="24"/>
        </w:rPr>
        <w:t xml:space="preserve"> par le Chef de l’Etat à l’égard du traité</w:t>
      </w:r>
      <w:r>
        <w:rPr>
          <w:rFonts w:ascii="Times New Roman" w:hAnsi="Times New Roman" w:cs="Times New Roman"/>
          <w:sz w:val="24"/>
          <w:szCs w:val="24"/>
        </w:rPr>
        <w:t xml:space="preserve"> </w:t>
      </w:r>
      <w:r w:rsidRPr="002B1E01">
        <w:rPr>
          <w:rFonts w:ascii="Times New Roman" w:hAnsi="Times New Roman" w:cs="Times New Roman"/>
          <w:sz w:val="24"/>
          <w:szCs w:val="24"/>
        </w:rPr>
        <w:t>lors du colloque « La gauche et le pouvoir »</w:t>
      </w:r>
      <w:r w:rsidR="00C976BE" w:rsidRPr="002B1E01">
        <w:rPr>
          <w:rFonts w:ascii="Times New Roman" w:hAnsi="Times New Roman" w:cs="Times New Roman"/>
          <w:sz w:val="24"/>
          <w:szCs w:val="24"/>
        </w:rPr>
        <w:t>. Trois ans après avoir défendu l’exception culturelle française</w:t>
      </w:r>
      <w:r w:rsidR="00873D87">
        <w:rPr>
          <w:rFonts w:ascii="Times New Roman" w:hAnsi="Times New Roman" w:cs="Times New Roman"/>
          <w:sz w:val="24"/>
          <w:szCs w:val="24"/>
        </w:rPr>
        <w:t>,</w:t>
      </w:r>
      <w:r w:rsidR="00C976BE" w:rsidRPr="002B1E01">
        <w:rPr>
          <w:rFonts w:ascii="Times New Roman" w:hAnsi="Times New Roman" w:cs="Times New Roman"/>
          <w:sz w:val="24"/>
          <w:szCs w:val="24"/>
        </w:rPr>
        <w:t xml:space="preserve"> </w:t>
      </w:r>
      <w:r>
        <w:rPr>
          <w:rFonts w:ascii="Times New Roman" w:hAnsi="Times New Roman" w:cs="Times New Roman"/>
          <w:sz w:val="24"/>
          <w:szCs w:val="24"/>
        </w:rPr>
        <w:t>le Président de la République</w:t>
      </w:r>
      <w:r w:rsidR="00C976BE" w:rsidRPr="002B1E01">
        <w:rPr>
          <w:rFonts w:ascii="Times New Roman" w:hAnsi="Times New Roman" w:cs="Times New Roman"/>
          <w:sz w:val="24"/>
          <w:szCs w:val="24"/>
        </w:rPr>
        <w:t xml:space="preserve"> apparaît une nouvelle fois comme </w:t>
      </w:r>
      <w:r w:rsidR="004D4540">
        <w:rPr>
          <w:rFonts w:ascii="Times New Roman" w:hAnsi="Times New Roman" w:cs="Times New Roman"/>
          <w:sz w:val="24"/>
          <w:szCs w:val="24"/>
        </w:rPr>
        <w:t xml:space="preserve">le </w:t>
      </w:r>
      <w:r w:rsidR="00C976BE" w:rsidRPr="002B1E01">
        <w:rPr>
          <w:rFonts w:ascii="Times New Roman" w:hAnsi="Times New Roman" w:cs="Times New Roman"/>
          <w:sz w:val="24"/>
          <w:szCs w:val="24"/>
        </w:rPr>
        <w:t>garant de « </w:t>
      </w:r>
      <w:r w:rsidR="00C976BE" w:rsidRPr="002B1E01">
        <w:rPr>
          <w:rFonts w:ascii="Times New Roman" w:hAnsi="Times New Roman" w:cs="Times New Roman"/>
          <w:i/>
          <w:iCs/>
          <w:sz w:val="24"/>
          <w:szCs w:val="24"/>
        </w:rPr>
        <w:t>notre manière de vivre</w:t>
      </w:r>
      <w:r>
        <w:rPr>
          <w:rFonts w:ascii="Times New Roman" w:hAnsi="Times New Roman" w:cs="Times New Roman"/>
          <w:i/>
          <w:iCs/>
          <w:sz w:val="24"/>
          <w:szCs w:val="24"/>
        </w:rPr>
        <w:t xml:space="preserve"> </w:t>
      </w:r>
      <w:r w:rsidR="00C976BE" w:rsidRPr="002B1E01">
        <w:rPr>
          <w:rFonts w:ascii="Times New Roman" w:hAnsi="Times New Roman" w:cs="Times New Roman"/>
          <w:sz w:val="24"/>
          <w:szCs w:val="24"/>
        </w:rPr>
        <w:t>» à travers «</w:t>
      </w:r>
      <w:r w:rsidR="00C976BE" w:rsidRPr="002B1E01">
        <w:rPr>
          <w:rFonts w:ascii="Times New Roman" w:hAnsi="Times New Roman" w:cs="Times New Roman"/>
          <w:i/>
          <w:iCs/>
          <w:sz w:val="24"/>
          <w:szCs w:val="24"/>
        </w:rPr>
        <w:t> </w:t>
      </w:r>
      <w:r>
        <w:rPr>
          <w:rFonts w:ascii="Times New Roman" w:hAnsi="Times New Roman" w:cs="Times New Roman"/>
          <w:i/>
          <w:iCs/>
          <w:sz w:val="24"/>
          <w:szCs w:val="24"/>
        </w:rPr>
        <w:t>nos</w:t>
      </w:r>
      <w:r w:rsidR="00C976BE" w:rsidRPr="002B1E01">
        <w:rPr>
          <w:rFonts w:ascii="Times New Roman" w:hAnsi="Times New Roman" w:cs="Times New Roman"/>
          <w:i/>
          <w:iCs/>
          <w:sz w:val="24"/>
          <w:szCs w:val="24"/>
        </w:rPr>
        <w:t xml:space="preserve"> modèle</w:t>
      </w:r>
      <w:r>
        <w:rPr>
          <w:rFonts w:ascii="Times New Roman" w:hAnsi="Times New Roman" w:cs="Times New Roman"/>
          <w:i/>
          <w:iCs/>
          <w:sz w:val="24"/>
          <w:szCs w:val="24"/>
        </w:rPr>
        <w:t>s</w:t>
      </w:r>
      <w:r w:rsidR="00C976BE" w:rsidRPr="002B1E01">
        <w:rPr>
          <w:rFonts w:ascii="Times New Roman" w:hAnsi="Times New Roman" w:cs="Times New Roman"/>
          <w:i/>
          <w:iCs/>
          <w:sz w:val="24"/>
          <w:szCs w:val="24"/>
        </w:rPr>
        <w:t xml:space="preserve"> politique, agricole, sanitaire et social</w:t>
      </w:r>
      <w:r w:rsidR="00C976BE" w:rsidRPr="002B1E01">
        <w:rPr>
          <w:rFonts w:ascii="Times New Roman" w:hAnsi="Times New Roman" w:cs="Times New Roman"/>
          <w:sz w:val="24"/>
          <w:szCs w:val="24"/>
        </w:rPr>
        <w:t xml:space="preserve"> ». </w:t>
      </w:r>
    </w:p>
    <w:p w:rsidR="00C976BE" w:rsidRPr="002B1E01" w:rsidRDefault="00C976BE" w:rsidP="009D28CC">
      <w:pPr>
        <w:spacing w:after="0" w:line="240" w:lineRule="auto"/>
        <w:jc w:val="both"/>
        <w:rPr>
          <w:rFonts w:ascii="Times New Roman" w:hAnsi="Times New Roman" w:cs="Times New Roman"/>
          <w:sz w:val="24"/>
          <w:szCs w:val="24"/>
        </w:rPr>
      </w:pPr>
      <w:r w:rsidRPr="002B1E01">
        <w:rPr>
          <w:rFonts w:ascii="Times New Roman" w:hAnsi="Times New Roman" w:cs="Times New Roman"/>
          <w:sz w:val="24"/>
          <w:szCs w:val="24"/>
        </w:rPr>
        <w:tab/>
        <w:t>Néanmoins, la présentation du CETA devant le Parle</w:t>
      </w:r>
      <w:r w:rsidR="00B957AD">
        <w:rPr>
          <w:rFonts w:ascii="Times New Roman" w:hAnsi="Times New Roman" w:cs="Times New Roman"/>
          <w:sz w:val="24"/>
          <w:szCs w:val="24"/>
        </w:rPr>
        <w:t>ment européen et le soutien du G</w:t>
      </w:r>
      <w:r w:rsidRPr="002B1E01">
        <w:rPr>
          <w:rFonts w:ascii="Times New Roman" w:hAnsi="Times New Roman" w:cs="Times New Roman"/>
          <w:sz w:val="24"/>
          <w:szCs w:val="24"/>
        </w:rPr>
        <w:t xml:space="preserve">ouvernement français à </w:t>
      </w:r>
      <w:r w:rsidR="001D611B" w:rsidRPr="002B1E01">
        <w:rPr>
          <w:rFonts w:ascii="Times New Roman" w:hAnsi="Times New Roman" w:cs="Times New Roman"/>
          <w:sz w:val="24"/>
          <w:szCs w:val="24"/>
        </w:rPr>
        <w:t>cet</w:t>
      </w:r>
      <w:r w:rsidRPr="002B1E01">
        <w:rPr>
          <w:rFonts w:ascii="Times New Roman" w:hAnsi="Times New Roman" w:cs="Times New Roman"/>
          <w:sz w:val="24"/>
          <w:szCs w:val="24"/>
        </w:rPr>
        <w:t xml:space="preserve"> </w:t>
      </w:r>
      <w:r w:rsidR="00475C05">
        <w:rPr>
          <w:rFonts w:ascii="Times New Roman" w:hAnsi="Times New Roman" w:cs="Times New Roman"/>
          <w:sz w:val="24"/>
          <w:szCs w:val="24"/>
        </w:rPr>
        <w:t>accord</w:t>
      </w:r>
      <w:r w:rsidR="001D611B" w:rsidRPr="002B1E01">
        <w:rPr>
          <w:rFonts w:ascii="Times New Roman" w:hAnsi="Times New Roman" w:cs="Times New Roman"/>
          <w:sz w:val="24"/>
          <w:szCs w:val="24"/>
        </w:rPr>
        <w:t xml:space="preserve"> </w:t>
      </w:r>
      <w:r w:rsidRPr="002B1E01">
        <w:rPr>
          <w:rFonts w:ascii="Times New Roman" w:hAnsi="Times New Roman" w:cs="Times New Roman"/>
          <w:sz w:val="24"/>
          <w:szCs w:val="24"/>
        </w:rPr>
        <w:t>ont rapidement refroidi l’enthousiasme naissant de certains correspondants engagés. Ceux qui annonçaient « </w:t>
      </w:r>
      <w:r w:rsidRPr="002B1E01">
        <w:rPr>
          <w:rFonts w:ascii="Times New Roman" w:hAnsi="Times New Roman" w:cs="Times New Roman"/>
          <w:i/>
          <w:iCs/>
          <w:sz w:val="24"/>
          <w:szCs w:val="24"/>
        </w:rPr>
        <w:t>maintenir [leur] vigilance</w:t>
      </w:r>
      <w:r w:rsidRPr="002B1E01">
        <w:rPr>
          <w:rFonts w:ascii="Times New Roman" w:hAnsi="Times New Roman" w:cs="Times New Roman"/>
          <w:sz w:val="24"/>
          <w:szCs w:val="24"/>
        </w:rPr>
        <w:t xml:space="preserve"> » sont visiblement inquiets à l’égard des tribunaux d’arbitrage. </w:t>
      </w:r>
    </w:p>
    <w:p w:rsidR="002B1E01" w:rsidRDefault="00B86BAF" w:rsidP="002B1E01">
      <w:pPr>
        <w:pStyle w:val="Paragraphedeliste"/>
        <w:numPr>
          <w:ilvl w:val="0"/>
          <w:numId w:val="1"/>
        </w:numPr>
        <w:spacing w:before="120" w:after="120" w:line="240" w:lineRule="auto"/>
        <w:jc w:val="both"/>
        <w:rPr>
          <w:rFonts w:ascii="Times New Roman" w:hAnsi="Times New Roman" w:cs="Times New Roman"/>
        </w:rPr>
      </w:pPr>
      <w:r w:rsidRPr="002B1E01">
        <w:rPr>
          <w:rFonts w:ascii="Times New Roman" w:hAnsi="Times New Roman" w:cs="Times New Roman"/>
        </w:rPr>
        <w:t xml:space="preserve"> </w:t>
      </w:r>
      <w:r w:rsidR="00C976BE" w:rsidRPr="002B1E01">
        <w:rPr>
          <w:rFonts w:ascii="Times New Roman" w:hAnsi="Times New Roman" w:cs="Times New Roman"/>
        </w:rPr>
        <w:t>« </w:t>
      </w:r>
      <w:r w:rsidR="00C976BE" w:rsidRPr="002B1E01">
        <w:rPr>
          <w:rFonts w:ascii="Times New Roman" w:hAnsi="Times New Roman" w:cs="Times New Roman"/>
          <w:i/>
          <w:iCs/>
        </w:rPr>
        <w:t>ne laissez pas des procédures anti-démocratiques gouverner les décisions les plus structurantes pour notre économie</w:t>
      </w:r>
      <w:r w:rsidR="00C976BE" w:rsidRPr="002B1E01">
        <w:rPr>
          <w:rFonts w:ascii="Times New Roman" w:hAnsi="Times New Roman" w:cs="Times New Roman"/>
        </w:rPr>
        <w:t> »</w:t>
      </w:r>
    </w:p>
    <w:p w:rsidR="00C976BE" w:rsidRPr="002B1E01" w:rsidRDefault="00C976BE" w:rsidP="002B1E01">
      <w:pPr>
        <w:pStyle w:val="Paragraphedeliste"/>
        <w:numPr>
          <w:ilvl w:val="0"/>
          <w:numId w:val="1"/>
        </w:numPr>
        <w:spacing w:before="120" w:after="120" w:line="240" w:lineRule="auto"/>
        <w:jc w:val="both"/>
        <w:rPr>
          <w:rFonts w:ascii="Times New Roman" w:hAnsi="Times New Roman" w:cs="Times New Roman"/>
        </w:rPr>
      </w:pPr>
      <w:r w:rsidRPr="002B1E01">
        <w:rPr>
          <w:rFonts w:ascii="Times New Roman" w:hAnsi="Times New Roman" w:cs="Times New Roman"/>
        </w:rPr>
        <w:t>« </w:t>
      </w:r>
      <w:r w:rsidRPr="002B1E01">
        <w:rPr>
          <w:rFonts w:ascii="Times New Roman" w:hAnsi="Times New Roman" w:cs="Times New Roman"/>
          <w:i/>
          <w:iCs/>
        </w:rPr>
        <w:t>le CETA comme le TAFTA sont contraires aux promesses formulées lors de la COP21 et souhaitent démanteler nos normes sociales et environnementales. Ces accords vont mettre fin en Europe à la paysannerie pour laisser place à des fermes usines</w:t>
      </w:r>
      <w:r w:rsidR="00714B2D">
        <w:rPr>
          <w:rFonts w:ascii="Times New Roman" w:hAnsi="Times New Roman" w:cs="Times New Roman"/>
          <w:i/>
          <w:iCs/>
        </w:rPr>
        <w:t>.</w:t>
      </w:r>
      <w:r w:rsidRPr="002B1E01">
        <w:rPr>
          <w:rFonts w:ascii="Times New Roman" w:hAnsi="Times New Roman" w:cs="Times New Roman"/>
        </w:rPr>
        <w:t> »</w:t>
      </w:r>
    </w:p>
    <w:p w:rsidR="00C976BE" w:rsidRPr="00E22557" w:rsidRDefault="00C976BE" w:rsidP="009D28CC">
      <w:pPr>
        <w:spacing w:after="0" w:line="240" w:lineRule="auto"/>
        <w:ind w:firstLine="567"/>
        <w:jc w:val="both"/>
        <w:rPr>
          <w:rFonts w:ascii="Times New Roman" w:hAnsi="Times New Roman" w:cs="Times New Roman"/>
          <w:b/>
          <w:sz w:val="24"/>
          <w:szCs w:val="24"/>
        </w:rPr>
      </w:pPr>
      <w:r w:rsidRPr="00E22557">
        <w:rPr>
          <w:rFonts w:ascii="Times New Roman" w:hAnsi="Times New Roman" w:cs="Times New Roman"/>
          <w:b/>
          <w:sz w:val="24"/>
          <w:szCs w:val="24"/>
        </w:rPr>
        <w:t>Qualifiant l’accord entre Bruxelles et Ottawa de « </w:t>
      </w:r>
      <w:r w:rsidRPr="00E22557">
        <w:rPr>
          <w:rFonts w:ascii="Times New Roman" w:hAnsi="Times New Roman" w:cs="Times New Roman"/>
          <w:b/>
          <w:i/>
          <w:iCs/>
          <w:sz w:val="24"/>
          <w:szCs w:val="24"/>
        </w:rPr>
        <w:t>cheval de Troie</w:t>
      </w:r>
      <w:r w:rsidRPr="00E22557">
        <w:rPr>
          <w:rFonts w:ascii="Times New Roman" w:hAnsi="Times New Roman" w:cs="Times New Roman"/>
          <w:b/>
          <w:sz w:val="24"/>
          <w:szCs w:val="24"/>
        </w:rPr>
        <w:t> » ou « </w:t>
      </w:r>
      <w:r w:rsidRPr="00E22557">
        <w:rPr>
          <w:rFonts w:ascii="Times New Roman" w:hAnsi="Times New Roman" w:cs="Times New Roman"/>
          <w:b/>
          <w:i/>
          <w:iCs/>
          <w:sz w:val="24"/>
          <w:szCs w:val="24"/>
        </w:rPr>
        <w:t>d’antichambre</w:t>
      </w:r>
      <w:r w:rsidRPr="00E22557">
        <w:rPr>
          <w:rFonts w:ascii="Times New Roman" w:hAnsi="Times New Roman" w:cs="Times New Roman"/>
          <w:b/>
          <w:sz w:val="24"/>
          <w:szCs w:val="24"/>
        </w:rPr>
        <w:t xml:space="preserve"> » du TAFTA, ils déplorent un </w:t>
      </w:r>
      <w:r w:rsidRPr="00E22557">
        <w:rPr>
          <w:rFonts w:ascii="Times New Roman" w:hAnsi="Times New Roman" w:cs="Times New Roman"/>
          <w:b/>
          <w:sz w:val="24"/>
          <w:szCs w:val="24"/>
          <w:lang w:eastAsia="ar-SA"/>
        </w:rPr>
        <w:t>« </w:t>
      </w:r>
      <w:r w:rsidRPr="00E22557">
        <w:rPr>
          <w:rFonts w:ascii="Times New Roman" w:hAnsi="Times New Roman" w:cs="Times New Roman"/>
          <w:b/>
          <w:i/>
          <w:iCs/>
          <w:sz w:val="24"/>
          <w:szCs w:val="24"/>
          <w:lang w:eastAsia="ar-SA"/>
        </w:rPr>
        <w:t>nouvel abandon de souveraineté au profit des multinationales</w:t>
      </w:r>
      <w:r w:rsidRPr="00E22557">
        <w:rPr>
          <w:rFonts w:ascii="Times New Roman" w:hAnsi="Times New Roman" w:cs="Times New Roman"/>
          <w:b/>
          <w:sz w:val="24"/>
          <w:szCs w:val="24"/>
          <w:lang w:eastAsia="ar-SA"/>
        </w:rPr>
        <w:t xml:space="preserve"> ». </w:t>
      </w:r>
    </w:p>
    <w:p w:rsidR="00C976BE" w:rsidRPr="002B1E01" w:rsidRDefault="00C976BE" w:rsidP="00BC09D5">
      <w:pPr>
        <w:spacing w:before="120" w:after="120" w:line="240" w:lineRule="auto"/>
        <w:ind w:firstLine="567"/>
        <w:jc w:val="both"/>
        <w:rPr>
          <w:rFonts w:ascii="Times New Roman" w:hAnsi="Times New Roman" w:cs="Times New Roman"/>
          <w:sz w:val="24"/>
          <w:szCs w:val="24"/>
        </w:rPr>
      </w:pPr>
      <w:r w:rsidRPr="003B21C6">
        <w:rPr>
          <w:rFonts w:ascii="Times New Roman" w:hAnsi="Times New Roman" w:cs="Times New Roman"/>
          <w:sz w:val="24"/>
          <w:szCs w:val="24"/>
        </w:rPr>
        <w:t>L’opposition initiale du Gouvernement et du Parleme</w:t>
      </w:r>
      <w:r w:rsidR="003B21C6" w:rsidRPr="003B21C6">
        <w:rPr>
          <w:rFonts w:ascii="Times New Roman" w:hAnsi="Times New Roman" w:cs="Times New Roman"/>
          <w:sz w:val="24"/>
          <w:szCs w:val="24"/>
        </w:rPr>
        <w:t xml:space="preserve">nt de la Wallonie à cet accord </w:t>
      </w:r>
      <w:r w:rsidRPr="003B21C6">
        <w:rPr>
          <w:rFonts w:ascii="Times New Roman" w:hAnsi="Times New Roman" w:cs="Times New Roman"/>
          <w:sz w:val="24"/>
          <w:szCs w:val="24"/>
        </w:rPr>
        <w:t xml:space="preserve">a été félicitée. </w:t>
      </w:r>
      <w:r w:rsidR="00CE0C74">
        <w:rPr>
          <w:rFonts w:ascii="Times New Roman" w:hAnsi="Times New Roman" w:cs="Times New Roman"/>
          <w:sz w:val="24"/>
          <w:szCs w:val="24"/>
        </w:rPr>
        <w:t>Menée par</w:t>
      </w:r>
      <w:r w:rsidR="00D94F3E">
        <w:rPr>
          <w:rFonts w:ascii="Times New Roman" w:hAnsi="Times New Roman" w:cs="Times New Roman"/>
          <w:sz w:val="24"/>
          <w:szCs w:val="24"/>
        </w:rPr>
        <w:t xml:space="preserve"> Paul </w:t>
      </w:r>
      <w:proofErr w:type="spellStart"/>
      <w:r w:rsidR="00D94F3E">
        <w:rPr>
          <w:rFonts w:ascii="Times New Roman" w:hAnsi="Times New Roman" w:cs="Times New Roman"/>
          <w:sz w:val="24"/>
          <w:szCs w:val="24"/>
        </w:rPr>
        <w:t>Magnette</w:t>
      </w:r>
      <w:proofErr w:type="spellEnd"/>
      <w:r w:rsidR="00CE0C74">
        <w:rPr>
          <w:rFonts w:ascii="Times New Roman" w:hAnsi="Times New Roman" w:cs="Times New Roman"/>
          <w:sz w:val="24"/>
          <w:szCs w:val="24"/>
        </w:rPr>
        <w:t>,</w:t>
      </w:r>
      <w:r w:rsidR="00D94F3E">
        <w:rPr>
          <w:rFonts w:ascii="Times New Roman" w:hAnsi="Times New Roman" w:cs="Times New Roman"/>
          <w:sz w:val="24"/>
          <w:szCs w:val="24"/>
        </w:rPr>
        <w:t xml:space="preserve"> </w:t>
      </w:r>
      <w:r w:rsidR="00873D87">
        <w:rPr>
          <w:rFonts w:ascii="Times New Roman" w:hAnsi="Times New Roman" w:cs="Times New Roman"/>
          <w:sz w:val="24"/>
          <w:szCs w:val="24"/>
        </w:rPr>
        <w:t>vu</w:t>
      </w:r>
      <w:r w:rsidR="00D94F3E">
        <w:rPr>
          <w:rFonts w:ascii="Times New Roman" w:hAnsi="Times New Roman" w:cs="Times New Roman"/>
          <w:sz w:val="24"/>
          <w:szCs w:val="24"/>
        </w:rPr>
        <w:t xml:space="preserve"> comme le « </w:t>
      </w:r>
      <w:r w:rsidR="00D94F3E">
        <w:rPr>
          <w:rFonts w:ascii="Times New Roman" w:hAnsi="Times New Roman" w:cs="Times New Roman"/>
          <w:i/>
          <w:sz w:val="24"/>
          <w:szCs w:val="24"/>
        </w:rPr>
        <w:t xml:space="preserve">parfait </w:t>
      </w:r>
      <w:r w:rsidR="00D94F3E" w:rsidRPr="00BC6BE8">
        <w:rPr>
          <w:rFonts w:ascii="Times New Roman" w:hAnsi="Times New Roman" w:cs="Times New Roman"/>
          <w:i/>
          <w:sz w:val="24"/>
          <w:szCs w:val="24"/>
        </w:rPr>
        <w:t>contraire</w:t>
      </w:r>
      <w:r w:rsidR="00D94F3E">
        <w:rPr>
          <w:rFonts w:ascii="Times New Roman" w:hAnsi="Times New Roman" w:cs="Times New Roman"/>
          <w:sz w:val="24"/>
          <w:szCs w:val="24"/>
        </w:rPr>
        <w:t> » du Chef de l’Etat</w:t>
      </w:r>
      <w:r w:rsidR="00873D87">
        <w:rPr>
          <w:rFonts w:ascii="Times New Roman" w:hAnsi="Times New Roman" w:cs="Times New Roman"/>
          <w:sz w:val="24"/>
          <w:szCs w:val="24"/>
        </w:rPr>
        <w:t>, qualifié de « </w:t>
      </w:r>
      <w:r w:rsidR="00873D87" w:rsidRPr="00873D87">
        <w:rPr>
          <w:rFonts w:ascii="Times New Roman" w:hAnsi="Times New Roman" w:cs="Times New Roman"/>
          <w:i/>
          <w:sz w:val="24"/>
          <w:szCs w:val="24"/>
        </w:rPr>
        <w:t>grand dirigeant politique </w:t>
      </w:r>
      <w:r w:rsidR="00873D87">
        <w:rPr>
          <w:rFonts w:ascii="Times New Roman" w:hAnsi="Times New Roman" w:cs="Times New Roman"/>
          <w:sz w:val="24"/>
          <w:szCs w:val="24"/>
        </w:rPr>
        <w:t>» doué « </w:t>
      </w:r>
      <w:r w:rsidR="00873D87" w:rsidRPr="00873D87">
        <w:rPr>
          <w:rFonts w:ascii="Times New Roman" w:hAnsi="Times New Roman" w:cs="Times New Roman"/>
          <w:i/>
          <w:sz w:val="24"/>
          <w:szCs w:val="24"/>
        </w:rPr>
        <w:t>d’une intégrité</w:t>
      </w:r>
      <w:r w:rsidR="00873D87">
        <w:rPr>
          <w:rFonts w:ascii="Times New Roman" w:hAnsi="Times New Roman" w:cs="Times New Roman"/>
          <w:sz w:val="24"/>
          <w:szCs w:val="24"/>
        </w:rPr>
        <w:t> » et « </w:t>
      </w:r>
      <w:r w:rsidR="00873D87" w:rsidRPr="00873D87">
        <w:rPr>
          <w:rFonts w:ascii="Times New Roman" w:hAnsi="Times New Roman" w:cs="Times New Roman"/>
          <w:i/>
          <w:sz w:val="24"/>
          <w:szCs w:val="24"/>
        </w:rPr>
        <w:t>d’un sens de l’intérêt général</w:t>
      </w:r>
      <w:r w:rsidR="00873D87">
        <w:rPr>
          <w:rFonts w:ascii="Times New Roman" w:hAnsi="Times New Roman" w:cs="Times New Roman"/>
          <w:sz w:val="24"/>
          <w:szCs w:val="24"/>
        </w:rPr>
        <w:t> »</w:t>
      </w:r>
      <w:r w:rsidR="00873D87">
        <w:rPr>
          <w:rFonts w:ascii="Times New Roman" w:hAnsi="Times New Roman" w:cs="Times New Roman"/>
          <w:sz w:val="24"/>
          <w:szCs w:val="24"/>
        </w:rPr>
        <w:t xml:space="preserve">, le ministre-Président de la Wallonie a été un moment une star des courriers </w:t>
      </w:r>
      <w:r w:rsidR="00873D87" w:rsidRPr="003B21C6">
        <w:rPr>
          <w:rFonts w:ascii="Times New Roman" w:hAnsi="Times New Roman" w:cs="Times New Roman"/>
          <w:sz w:val="24"/>
          <w:szCs w:val="24"/>
        </w:rPr>
        <w:t xml:space="preserve">: </w:t>
      </w:r>
      <w:r w:rsidRPr="003B21C6">
        <w:rPr>
          <w:rFonts w:ascii="Times New Roman" w:hAnsi="Times New Roman" w:cs="Times New Roman"/>
          <w:sz w:val="24"/>
          <w:szCs w:val="24"/>
        </w:rPr>
        <w:t>« </w:t>
      </w:r>
      <w:r w:rsidRPr="003B21C6">
        <w:rPr>
          <w:rFonts w:ascii="Times New Roman" w:hAnsi="Times New Roman" w:cs="Times New Roman"/>
          <w:i/>
          <w:iCs/>
          <w:sz w:val="24"/>
          <w:szCs w:val="24"/>
        </w:rPr>
        <w:t xml:space="preserve">Paul </w:t>
      </w:r>
      <w:proofErr w:type="spellStart"/>
      <w:r w:rsidRPr="003B21C6">
        <w:rPr>
          <w:rFonts w:ascii="Times New Roman" w:hAnsi="Times New Roman" w:cs="Times New Roman"/>
          <w:i/>
          <w:iCs/>
          <w:sz w:val="24"/>
          <w:szCs w:val="24"/>
        </w:rPr>
        <w:t>Magnette</w:t>
      </w:r>
      <w:proofErr w:type="spellEnd"/>
      <w:r w:rsidRPr="003B21C6">
        <w:rPr>
          <w:rFonts w:ascii="Times New Roman" w:hAnsi="Times New Roman" w:cs="Times New Roman"/>
          <w:i/>
          <w:iCs/>
          <w:sz w:val="24"/>
          <w:szCs w:val="24"/>
        </w:rPr>
        <w:t xml:space="preserve"> est clair, convaincant, les Wallons ont la chance, eux, d'avoir un vrai socialiste au pouvoir</w:t>
      </w:r>
      <w:r w:rsidRPr="003B21C6">
        <w:rPr>
          <w:rFonts w:ascii="Times New Roman" w:hAnsi="Times New Roman" w:cs="Times New Roman"/>
          <w:sz w:val="24"/>
          <w:szCs w:val="24"/>
        </w:rPr>
        <w:t> ».</w:t>
      </w:r>
      <w:r w:rsidRPr="002B1E01">
        <w:rPr>
          <w:rFonts w:ascii="Times New Roman" w:hAnsi="Times New Roman" w:cs="Times New Roman"/>
          <w:sz w:val="24"/>
          <w:szCs w:val="24"/>
        </w:rPr>
        <w:t xml:space="preserve"> </w:t>
      </w:r>
    </w:p>
    <w:p w:rsidR="00C976BE" w:rsidRDefault="00C976BE" w:rsidP="00BC09D5">
      <w:pPr>
        <w:spacing w:after="0"/>
        <w:ind w:firstLine="708"/>
        <w:jc w:val="both"/>
        <w:rPr>
          <w:rFonts w:ascii="Times New Roman" w:hAnsi="Times New Roman" w:cs="Times New Roman"/>
          <w:sz w:val="24"/>
          <w:szCs w:val="24"/>
        </w:rPr>
      </w:pPr>
      <w:r w:rsidRPr="002B1E01">
        <w:rPr>
          <w:rFonts w:ascii="Times New Roman" w:hAnsi="Times New Roman" w:cs="Times New Roman"/>
          <w:sz w:val="24"/>
          <w:szCs w:val="24"/>
        </w:rPr>
        <w:t>Une partie de l’opinion s’est cristallisée autour du rejet d’une « </w:t>
      </w:r>
      <w:r w:rsidRPr="002B1E01">
        <w:rPr>
          <w:rFonts w:ascii="Times New Roman" w:hAnsi="Times New Roman" w:cs="Times New Roman"/>
          <w:i/>
          <w:iCs/>
          <w:sz w:val="24"/>
          <w:szCs w:val="24"/>
        </w:rPr>
        <w:t>Europe antidémocratique de l’austérité et de la finance</w:t>
      </w:r>
      <w:r w:rsidRPr="002B1E01">
        <w:rPr>
          <w:rFonts w:ascii="Times New Roman" w:hAnsi="Times New Roman" w:cs="Times New Roman"/>
          <w:sz w:val="24"/>
          <w:szCs w:val="24"/>
        </w:rPr>
        <w:t xml:space="preserve"> » </w:t>
      </w:r>
      <w:r w:rsidR="0017780E">
        <w:rPr>
          <w:rFonts w:ascii="Times New Roman" w:hAnsi="Times New Roman" w:cs="Times New Roman"/>
          <w:sz w:val="24"/>
          <w:szCs w:val="24"/>
        </w:rPr>
        <w:t>qui prônerait</w:t>
      </w:r>
      <w:r w:rsidRPr="002B1E01">
        <w:rPr>
          <w:rFonts w:ascii="Times New Roman" w:hAnsi="Times New Roman" w:cs="Times New Roman"/>
          <w:sz w:val="24"/>
          <w:szCs w:val="24"/>
        </w:rPr>
        <w:t xml:space="preserve"> « </w:t>
      </w:r>
      <w:r w:rsidRPr="002B1E01">
        <w:rPr>
          <w:rFonts w:ascii="Times New Roman" w:hAnsi="Times New Roman" w:cs="Times New Roman"/>
          <w:i/>
          <w:iCs/>
          <w:sz w:val="24"/>
          <w:szCs w:val="24"/>
        </w:rPr>
        <w:t>l’ultralibéralisme</w:t>
      </w:r>
      <w:r w:rsidRPr="002B1E01">
        <w:rPr>
          <w:rFonts w:ascii="Times New Roman" w:hAnsi="Times New Roman" w:cs="Times New Roman"/>
          <w:sz w:val="24"/>
          <w:szCs w:val="24"/>
        </w:rPr>
        <w:t xml:space="preserve"> ». </w:t>
      </w:r>
      <w:r w:rsidR="00B957AD">
        <w:rPr>
          <w:rFonts w:ascii="Times New Roman" w:hAnsi="Times New Roman" w:cs="Times New Roman"/>
          <w:sz w:val="24"/>
          <w:szCs w:val="24"/>
        </w:rPr>
        <w:t>C</w:t>
      </w:r>
      <w:r w:rsidRPr="002B1E01">
        <w:rPr>
          <w:rFonts w:ascii="Times New Roman" w:hAnsi="Times New Roman" w:cs="Times New Roman"/>
          <w:sz w:val="24"/>
          <w:szCs w:val="24"/>
        </w:rPr>
        <w:t xml:space="preserve">es Français déplorent </w:t>
      </w:r>
      <w:r w:rsidRPr="00E22557">
        <w:rPr>
          <w:rFonts w:ascii="Times New Roman" w:hAnsi="Times New Roman" w:cs="Times New Roman"/>
          <w:b/>
          <w:sz w:val="24"/>
          <w:szCs w:val="24"/>
        </w:rPr>
        <w:t>un rapport de force avec la Chancelière allemande, « </w:t>
      </w:r>
      <w:r w:rsidRPr="00E22557">
        <w:rPr>
          <w:rFonts w:ascii="Times New Roman" w:hAnsi="Times New Roman" w:cs="Times New Roman"/>
          <w:b/>
          <w:i/>
          <w:iCs/>
          <w:sz w:val="24"/>
          <w:szCs w:val="24"/>
        </w:rPr>
        <w:t>très défavorable à notre pays </w:t>
      </w:r>
      <w:r w:rsidRPr="00E22557">
        <w:rPr>
          <w:rFonts w:ascii="Times New Roman" w:hAnsi="Times New Roman" w:cs="Times New Roman"/>
          <w:b/>
          <w:sz w:val="24"/>
          <w:szCs w:val="24"/>
        </w:rPr>
        <w:t>»</w:t>
      </w:r>
      <w:r w:rsidRPr="002B1E01">
        <w:rPr>
          <w:rFonts w:ascii="Times New Roman" w:hAnsi="Times New Roman" w:cs="Times New Roman"/>
          <w:sz w:val="24"/>
          <w:szCs w:val="24"/>
        </w:rPr>
        <w:t xml:space="preserve"> lors des négociations sur « </w:t>
      </w:r>
      <w:r w:rsidRPr="002B1E01">
        <w:rPr>
          <w:rFonts w:ascii="Times New Roman" w:hAnsi="Times New Roman" w:cs="Times New Roman"/>
          <w:i/>
          <w:iCs/>
          <w:sz w:val="24"/>
          <w:szCs w:val="24"/>
        </w:rPr>
        <w:t>l’orientation économique</w:t>
      </w:r>
      <w:r w:rsidRPr="002B1E01">
        <w:rPr>
          <w:rFonts w:ascii="Times New Roman" w:hAnsi="Times New Roman" w:cs="Times New Roman"/>
          <w:sz w:val="24"/>
          <w:szCs w:val="24"/>
        </w:rPr>
        <w:t> » de l’U</w:t>
      </w:r>
      <w:r w:rsidR="00BA51FD">
        <w:rPr>
          <w:rFonts w:ascii="Times New Roman" w:hAnsi="Times New Roman" w:cs="Times New Roman"/>
          <w:sz w:val="24"/>
          <w:szCs w:val="24"/>
        </w:rPr>
        <w:t xml:space="preserve">E </w:t>
      </w:r>
      <w:r w:rsidRPr="002B1E01">
        <w:rPr>
          <w:rFonts w:ascii="Times New Roman" w:hAnsi="Times New Roman" w:cs="Times New Roman"/>
          <w:sz w:val="24"/>
          <w:szCs w:val="24"/>
        </w:rPr>
        <w:t>: « </w:t>
      </w:r>
      <w:r w:rsidRPr="002B1E01">
        <w:rPr>
          <w:rFonts w:ascii="Times New Roman" w:hAnsi="Times New Roman" w:cs="Times New Roman"/>
          <w:i/>
          <w:iCs/>
          <w:sz w:val="24"/>
          <w:szCs w:val="24"/>
        </w:rPr>
        <w:t xml:space="preserve">à côté d’elle vous </w:t>
      </w:r>
      <w:proofErr w:type="spellStart"/>
      <w:r w:rsidRPr="002B1E01">
        <w:rPr>
          <w:rFonts w:ascii="Times New Roman" w:hAnsi="Times New Roman" w:cs="Times New Roman"/>
          <w:i/>
          <w:iCs/>
          <w:sz w:val="24"/>
          <w:szCs w:val="24"/>
        </w:rPr>
        <w:t>avez</w:t>
      </w:r>
      <w:proofErr w:type="spellEnd"/>
      <w:r w:rsidRPr="002B1E01">
        <w:rPr>
          <w:rFonts w:ascii="Times New Roman" w:hAnsi="Times New Roman" w:cs="Times New Roman"/>
          <w:i/>
          <w:iCs/>
          <w:sz w:val="24"/>
          <w:szCs w:val="24"/>
        </w:rPr>
        <w:t xml:space="preserve"> l’air d’être un petit garçon qui </w:t>
      </w:r>
      <w:r w:rsidRPr="002B1E01">
        <w:rPr>
          <w:rFonts w:ascii="Times New Roman" w:hAnsi="Times New Roman" w:cs="Times New Roman"/>
          <w:i/>
          <w:iCs/>
          <w:sz w:val="24"/>
          <w:szCs w:val="24"/>
        </w:rPr>
        <w:lastRenderedPageBreak/>
        <w:t xml:space="preserve">a peur de contredire la maîtresse et donc vous lui dites </w:t>
      </w:r>
      <w:r w:rsidR="004D4540">
        <w:rPr>
          <w:rFonts w:ascii="Times New Roman" w:hAnsi="Times New Roman" w:cs="Times New Roman"/>
          <w:i/>
          <w:iCs/>
          <w:sz w:val="24"/>
          <w:szCs w:val="24"/>
        </w:rPr>
        <w:t>"</w:t>
      </w:r>
      <w:r w:rsidRPr="002B1E01">
        <w:rPr>
          <w:rFonts w:ascii="Times New Roman" w:hAnsi="Times New Roman" w:cs="Times New Roman"/>
          <w:i/>
          <w:iCs/>
          <w:sz w:val="24"/>
          <w:szCs w:val="24"/>
        </w:rPr>
        <w:t>oui</w:t>
      </w:r>
      <w:r w:rsidR="004D4540">
        <w:rPr>
          <w:rFonts w:ascii="Times New Roman" w:hAnsi="Times New Roman" w:cs="Times New Roman"/>
          <w:i/>
          <w:iCs/>
          <w:sz w:val="24"/>
          <w:szCs w:val="24"/>
        </w:rPr>
        <w:t>"</w:t>
      </w:r>
      <w:r w:rsidRPr="002B1E01">
        <w:rPr>
          <w:rFonts w:ascii="Times New Roman" w:hAnsi="Times New Roman" w:cs="Times New Roman"/>
          <w:i/>
          <w:iCs/>
          <w:sz w:val="24"/>
          <w:szCs w:val="24"/>
        </w:rPr>
        <w:t xml:space="preserve"> à absolument tout, quitte à trahir votre famille politique et votre électorat </w:t>
      </w:r>
      <w:r w:rsidRPr="002B1E01">
        <w:rPr>
          <w:rFonts w:ascii="Times New Roman" w:hAnsi="Times New Roman" w:cs="Times New Roman"/>
          <w:sz w:val="24"/>
          <w:szCs w:val="24"/>
        </w:rPr>
        <w:t xml:space="preserve">». </w:t>
      </w:r>
    </w:p>
    <w:p w:rsidR="00BC09D5" w:rsidRPr="002B1E01" w:rsidRDefault="00BC09D5" w:rsidP="00BC09D5">
      <w:pPr>
        <w:spacing w:after="0"/>
        <w:ind w:firstLine="708"/>
        <w:jc w:val="both"/>
        <w:rPr>
          <w:rFonts w:ascii="Times New Roman" w:hAnsi="Times New Roman" w:cs="Times New Roman"/>
          <w:sz w:val="24"/>
          <w:szCs w:val="24"/>
        </w:rPr>
      </w:pPr>
    </w:p>
    <w:p w:rsidR="00C976BE" w:rsidRPr="00C20AC1" w:rsidRDefault="00C976BE" w:rsidP="00BC09D5">
      <w:pPr>
        <w:pStyle w:val="Paragraphedeliste"/>
        <w:numPr>
          <w:ilvl w:val="0"/>
          <w:numId w:val="2"/>
        </w:numPr>
        <w:spacing w:after="0"/>
        <w:jc w:val="both"/>
        <w:rPr>
          <w:rFonts w:ascii="Times New Roman" w:hAnsi="Times New Roman" w:cs="Times New Roman"/>
          <w:b/>
          <w:bCs/>
          <w:sz w:val="24"/>
          <w:szCs w:val="24"/>
          <w:u w:val="single"/>
        </w:rPr>
      </w:pPr>
      <w:r w:rsidRPr="00C20AC1">
        <w:rPr>
          <w:rFonts w:ascii="Times New Roman" w:hAnsi="Times New Roman" w:cs="Times New Roman"/>
          <w:b/>
          <w:bCs/>
          <w:sz w:val="24"/>
          <w:szCs w:val="24"/>
          <w:u w:val="single"/>
        </w:rPr>
        <w:t>L</w:t>
      </w:r>
      <w:r w:rsidR="00475C05">
        <w:rPr>
          <w:rFonts w:ascii="Times New Roman" w:hAnsi="Times New Roman" w:cs="Times New Roman"/>
          <w:b/>
          <w:bCs/>
          <w:sz w:val="24"/>
          <w:szCs w:val="24"/>
          <w:u w:val="single"/>
        </w:rPr>
        <w:t xml:space="preserve">’importance du couple franco-allemand </w:t>
      </w:r>
      <w:r w:rsidR="009925AD">
        <w:rPr>
          <w:rFonts w:ascii="Times New Roman" w:hAnsi="Times New Roman" w:cs="Times New Roman"/>
          <w:b/>
          <w:bCs/>
          <w:sz w:val="24"/>
          <w:szCs w:val="24"/>
          <w:u w:val="single"/>
        </w:rPr>
        <w:t>apparaît</w:t>
      </w:r>
      <w:r w:rsidR="00475C05">
        <w:rPr>
          <w:rFonts w:ascii="Times New Roman" w:hAnsi="Times New Roman" w:cs="Times New Roman"/>
          <w:b/>
          <w:bCs/>
          <w:sz w:val="24"/>
          <w:szCs w:val="24"/>
          <w:u w:val="single"/>
        </w:rPr>
        <w:t xml:space="preserve"> à la faveur des crises</w:t>
      </w:r>
    </w:p>
    <w:p w:rsidR="00873D87" w:rsidRPr="00873D87" w:rsidRDefault="00873D87" w:rsidP="00873D87">
      <w:pPr>
        <w:spacing w:before="120" w:after="120" w:line="240" w:lineRule="auto"/>
        <w:ind w:firstLine="708"/>
        <w:jc w:val="both"/>
        <w:rPr>
          <w:rFonts w:ascii="Times New Roman" w:hAnsi="Times New Roman" w:cs="Times New Roman"/>
          <w:sz w:val="24"/>
          <w:szCs w:val="24"/>
        </w:rPr>
      </w:pPr>
      <w:r w:rsidRPr="00873D87">
        <w:rPr>
          <w:rFonts w:ascii="Times New Roman" w:hAnsi="Times New Roman" w:cs="Times New Roman"/>
          <w:sz w:val="24"/>
          <w:szCs w:val="24"/>
        </w:rPr>
        <w:t>Mais si les critiques envers l’Europe, ses politiques ou ses institutions demeurent vives, l’importance que les Français attachent à un couple franco-allemand fort, équilibré et fonctionnel est très nettement apparue tout au long du quinquennat. Il n’y a aucune tentation « isolationniste » : les correspondants appellent bien à la coopération au niveau européen – et sont rapidement critiques lorsqu’elle leur semble fonctionner différemment de ce qu’ils voudraient.</w:t>
      </w:r>
    </w:p>
    <w:p w:rsidR="00873D87" w:rsidRDefault="00873D87" w:rsidP="00EA4790">
      <w:pPr>
        <w:spacing w:before="120" w:after="120" w:line="240" w:lineRule="auto"/>
        <w:ind w:firstLine="708"/>
        <w:jc w:val="both"/>
        <w:rPr>
          <w:rFonts w:ascii="Times New Roman" w:hAnsi="Times New Roman" w:cs="Times New Roman"/>
          <w:sz w:val="24"/>
          <w:szCs w:val="24"/>
        </w:rPr>
      </w:pPr>
      <w:r w:rsidRPr="00873D87">
        <w:rPr>
          <w:rFonts w:ascii="Times New Roman" w:hAnsi="Times New Roman" w:cs="Times New Roman"/>
          <w:sz w:val="24"/>
          <w:szCs w:val="24"/>
        </w:rPr>
        <w:t xml:space="preserve">Les divergences franco-allemandes au début de la gestion de la crise migratoire </w:t>
      </w:r>
      <w:r w:rsidR="00EA4790" w:rsidRPr="00873D87">
        <w:rPr>
          <w:rFonts w:ascii="Times New Roman" w:hAnsi="Times New Roman" w:cs="Times New Roman"/>
          <w:sz w:val="24"/>
          <w:szCs w:val="24"/>
        </w:rPr>
        <w:t>ont</w:t>
      </w:r>
      <w:r w:rsidRPr="00873D87">
        <w:rPr>
          <w:rFonts w:ascii="Times New Roman" w:hAnsi="Times New Roman" w:cs="Times New Roman"/>
          <w:sz w:val="24"/>
          <w:szCs w:val="24"/>
        </w:rPr>
        <w:t xml:space="preserve"> ainsi polarisé l’opinion.</w:t>
      </w:r>
    </w:p>
    <w:p w:rsidR="00C976BE" w:rsidRPr="002B1E01" w:rsidRDefault="00C976BE" w:rsidP="002F3DEB">
      <w:pPr>
        <w:spacing w:before="120" w:after="120" w:line="240" w:lineRule="auto"/>
        <w:ind w:firstLine="708"/>
        <w:jc w:val="both"/>
        <w:rPr>
          <w:rFonts w:ascii="Times New Roman" w:hAnsi="Times New Roman" w:cs="Times New Roman"/>
          <w:sz w:val="24"/>
          <w:szCs w:val="24"/>
        </w:rPr>
      </w:pPr>
      <w:r w:rsidRPr="002B1E01">
        <w:rPr>
          <w:rFonts w:ascii="Times New Roman" w:hAnsi="Times New Roman" w:cs="Times New Roman"/>
          <w:sz w:val="24"/>
          <w:szCs w:val="24"/>
        </w:rPr>
        <w:t>La publication de la photo d’</w:t>
      </w:r>
      <w:proofErr w:type="spellStart"/>
      <w:r w:rsidRPr="002B1E01">
        <w:rPr>
          <w:rFonts w:ascii="Times New Roman" w:hAnsi="Times New Roman" w:cs="Times New Roman"/>
          <w:sz w:val="24"/>
          <w:szCs w:val="24"/>
        </w:rPr>
        <w:t>Aylan</w:t>
      </w:r>
      <w:proofErr w:type="spellEnd"/>
      <w:r w:rsidRPr="002B1E01">
        <w:rPr>
          <w:rFonts w:ascii="Times New Roman" w:hAnsi="Times New Roman" w:cs="Times New Roman"/>
          <w:sz w:val="24"/>
          <w:szCs w:val="24"/>
        </w:rPr>
        <w:t xml:space="preserve"> </w:t>
      </w:r>
      <w:proofErr w:type="spellStart"/>
      <w:r w:rsidRPr="002B1E01">
        <w:rPr>
          <w:rFonts w:ascii="Times New Roman" w:hAnsi="Times New Roman" w:cs="Times New Roman"/>
          <w:sz w:val="24"/>
          <w:szCs w:val="24"/>
        </w:rPr>
        <w:t>Kurdi</w:t>
      </w:r>
      <w:proofErr w:type="spellEnd"/>
      <w:r w:rsidRPr="002B1E01">
        <w:rPr>
          <w:rFonts w:ascii="Times New Roman" w:hAnsi="Times New Roman" w:cs="Times New Roman"/>
          <w:sz w:val="24"/>
          <w:szCs w:val="24"/>
        </w:rPr>
        <w:t xml:space="preserve"> en septembre 2015 a provoqué une vague d’émotion chez des correspondants plaidant en faveur d’une organisation rapide de l’accueil des migrants par </w:t>
      </w:r>
      <w:r w:rsidR="00BA51FD">
        <w:rPr>
          <w:rFonts w:ascii="Times New Roman" w:hAnsi="Times New Roman" w:cs="Times New Roman"/>
          <w:sz w:val="24"/>
          <w:szCs w:val="24"/>
        </w:rPr>
        <w:t>l’UE</w:t>
      </w:r>
      <w:r w:rsidRPr="002B1E01">
        <w:rPr>
          <w:rFonts w:ascii="Times New Roman" w:hAnsi="Times New Roman" w:cs="Times New Roman"/>
          <w:sz w:val="24"/>
          <w:szCs w:val="24"/>
        </w:rPr>
        <w:t xml:space="preserve"> : « </w:t>
      </w:r>
      <w:r w:rsidR="00CB77FB">
        <w:rPr>
          <w:rFonts w:ascii="Times New Roman" w:hAnsi="Times New Roman" w:cs="Times New Roman"/>
          <w:i/>
          <w:iCs/>
          <w:sz w:val="24"/>
          <w:szCs w:val="24"/>
        </w:rPr>
        <w:t>j</w:t>
      </w:r>
      <w:r w:rsidRPr="002B1E01">
        <w:rPr>
          <w:rFonts w:ascii="Times New Roman" w:hAnsi="Times New Roman" w:cs="Times New Roman"/>
          <w:i/>
          <w:iCs/>
          <w:sz w:val="24"/>
          <w:szCs w:val="24"/>
        </w:rPr>
        <w:t>e suis profondément choqué de l’immobilisme de l’UE sur la prise en charge des migrants. Cela démontre notre incapacité à faire face à une crise humanitaire d’envergure</w:t>
      </w:r>
      <w:r w:rsidRPr="002B1E01">
        <w:rPr>
          <w:rFonts w:ascii="Times New Roman" w:hAnsi="Times New Roman" w:cs="Times New Roman"/>
          <w:sz w:val="24"/>
          <w:szCs w:val="24"/>
        </w:rPr>
        <w:t xml:space="preserve"> ». </w:t>
      </w:r>
    </w:p>
    <w:p w:rsidR="00C976BE" w:rsidRPr="002B1E01" w:rsidRDefault="00C976BE" w:rsidP="00737936">
      <w:pPr>
        <w:spacing w:after="0" w:line="240" w:lineRule="auto"/>
        <w:ind w:firstLine="709"/>
        <w:jc w:val="both"/>
        <w:rPr>
          <w:rFonts w:ascii="Times New Roman" w:hAnsi="Times New Roman" w:cs="Times New Roman"/>
          <w:sz w:val="24"/>
          <w:szCs w:val="24"/>
        </w:rPr>
      </w:pPr>
      <w:r w:rsidRPr="002B1E01">
        <w:rPr>
          <w:rFonts w:ascii="Times New Roman" w:hAnsi="Times New Roman" w:cs="Times New Roman"/>
          <w:sz w:val="24"/>
          <w:szCs w:val="24"/>
        </w:rPr>
        <w:t>Ces messages, émanant généralement d’électeurs de gauche, dénoncent « </w:t>
      </w:r>
      <w:r w:rsidRPr="002B1E01">
        <w:rPr>
          <w:rFonts w:ascii="Times New Roman" w:hAnsi="Times New Roman" w:cs="Times New Roman"/>
          <w:i/>
          <w:iCs/>
          <w:sz w:val="24"/>
          <w:szCs w:val="24"/>
        </w:rPr>
        <w:t>l’immobilisme</w:t>
      </w:r>
      <w:r w:rsidRPr="002B1E01">
        <w:rPr>
          <w:rFonts w:ascii="Times New Roman" w:hAnsi="Times New Roman" w:cs="Times New Roman"/>
          <w:sz w:val="24"/>
          <w:szCs w:val="24"/>
        </w:rPr>
        <w:t xml:space="preserve"> » </w:t>
      </w:r>
      <w:r w:rsidR="00CB77FB">
        <w:rPr>
          <w:rFonts w:ascii="Times New Roman" w:hAnsi="Times New Roman" w:cs="Times New Roman"/>
          <w:sz w:val="24"/>
          <w:szCs w:val="24"/>
        </w:rPr>
        <w:t xml:space="preserve">du Chef de l’Etat, auquel </w:t>
      </w:r>
      <w:r w:rsidR="004D4540">
        <w:rPr>
          <w:rFonts w:ascii="Times New Roman" w:hAnsi="Times New Roman" w:cs="Times New Roman"/>
          <w:sz w:val="24"/>
          <w:szCs w:val="24"/>
        </w:rPr>
        <w:t>sont opposés</w:t>
      </w:r>
      <w:r w:rsidR="00CB77FB">
        <w:rPr>
          <w:rFonts w:ascii="Times New Roman" w:hAnsi="Times New Roman" w:cs="Times New Roman"/>
          <w:sz w:val="24"/>
          <w:szCs w:val="24"/>
        </w:rPr>
        <w:t xml:space="preserve"> les </w:t>
      </w:r>
      <w:r w:rsidRPr="002B1E01">
        <w:rPr>
          <w:rFonts w:ascii="Times New Roman" w:hAnsi="Times New Roman" w:cs="Times New Roman"/>
          <w:sz w:val="24"/>
          <w:szCs w:val="24"/>
        </w:rPr>
        <w:t>actes « </w:t>
      </w:r>
      <w:r w:rsidRPr="002B1E01">
        <w:rPr>
          <w:rFonts w:ascii="Times New Roman" w:hAnsi="Times New Roman" w:cs="Times New Roman"/>
          <w:i/>
          <w:iCs/>
          <w:sz w:val="24"/>
          <w:szCs w:val="24"/>
        </w:rPr>
        <w:t>humanistes</w:t>
      </w:r>
      <w:r w:rsidRPr="002B1E01">
        <w:rPr>
          <w:rFonts w:ascii="Times New Roman" w:hAnsi="Times New Roman" w:cs="Times New Roman"/>
          <w:sz w:val="24"/>
          <w:szCs w:val="24"/>
        </w:rPr>
        <w:t xml:space="preserve"> » de </w:t>
      </w:r>
      <w:r w:rsidR="004D4540">
        <w:rPr>
          <w:rFonts w:ascii="Times New Roman" w:hAnsi="Times New Roman" w:cs="Times New Roman"/>
          <w:sz w:val="24"/>
          <w:szCs w:val="24"/>
        </w:rPr>
        <w:t>la Chancelière</w:t>
      </w:r>
      <w:r w:rsidRPr="002B1E01">
        <w:rPr>
          <w:rFonts w:ascii="Times New Roman" w:hAnsi="Times New Roman" w:cs="Times New Roman"/>
          <w:sz w:val="24"/>
          <w:szCs w:val="24"/>
        </w:rPr>
        <w:t xml:space="preserve"> allemande. </w:t>
      </w:r>
    </w:p>
    <w:p w:rsidR="002B1E01" w:rsidRDefault="00C976BE" w:rsidP="002B1E01">
      <w:pPr>
        <w:pStyle w:val="Paragraphedeliste"/>
        <w:numPr>
          <w:ilvl w:val="0"/>
          <w:numId w:val="1"/>
        </w:numPr>
        <w:spacing w:before="120" w:after="120" w:line="240" w:lineRule="auto"/>
        <w:jc w:val="both"/>
        <w:rPr>
          <w:rFonts w:ascii="Times New Roman" w:hAnsi="Times New Roman" w:cs="Times New Roman"/>
        </w:rPr>
      </w:pPr>
      <w:r w:rsidRPr="002B1E01">
        <w:rPr>
          <w:rFonts w:ascii="Times New Roman" w:hAnsi="Times New Roman" w:cs="Times New Roman"/>
        </w:rPr>
        <w:t>« </w:t>
      </w:r>
      <w:r w:rsidRPr="002B1E01">
        <w:rPr>
          <w:rFonts w:ascii="Times New Roman" w:hAnsi="Times New Roman" w:cs="Times New Roman"/>
          <w:i/>
          <w:iCs/>
        </w:rPr>
        <w:t>je ne croyais pas possible de pouvoir avoir honte de mon Président socialiste au moment où je le comparerai avec une Chancelière chrétienne-démocrate. Les étiquettes ne font pas tout, ce que nous attendons, ce sont des actes qui représentent nos valeurs !</w:t>
      </w:r>
      <w:r w:rsidRPr="002B1E01">
        <w:rPr>
          <w:rFonts w:ascii="Times New Roman" w:hAnsi="Times New Roman" w:cs="Times New Roman"/>
        </w:rPr>
        <w:t> » (jeune militant socialiste)</w:t>
      </w:r>
    </w:p>
    <w:p w:rsidR="00C976BE" w:rsidRPr="002B1E01" w:rsidRDefault="00C976BE" w:rsidP="009D28CC">
      <w:pPr>
        <w:spacing w:before="120" w:after="120" w:line="240" w:lineRule="auto"/>
        <w:ind w:firstLine="709"/>
        <w:jc w:val="both"/>
        <w:rPr>
          <w:rFonts w:ascii="Times New Roman" w:hAnsi="Times New Roman" w:cs="Times New Roman"/>
          <w:sz w:val="24"/>
          <w:szCs w:val="24"/>
        </w:rPr>
      </w:pPr>
      <w:r w:rsidRPr="002B1E01">
        <w:rPr>
          <w:rFonts w:ascii="Times New Roman" w:hAnsi="Times New Roman" w:cs="Times New Roman"/>
          <w:sz w:val="24"/>
          <w:szCs w:val="24"/>
        </w:rPr>
        <w:t xml:space="preserve">Néanmoins, </w:t>
      </w:r>
      <w:r w:rsidR="004D4540" w:rsidRPr="00E22557">
        <w:rPr>
          <w:rFonts w:ascii="Times New Roman" w:hAnsi="Times New Roman" w:cs="Times New Roman"/>
          <w:b/>
          <w:sz w:val="24"/>
          <w:szCs w:val="24"/>
        </w:rPr>
        <w:t>la vague de</w:t>
      </w:r>
      <w:r w:rsidRPr="00E22557">
        <w:rPr>
          <w:rFonts w:ascii="Times New Roman" w:hAnsi="Times New Roman" w:cs="Times New Roman"/>
          <w:b/>
          <w:sz w:val="24"/>
          <w:szCs w:val="24"/>
        </w:rPr>
        <w:t xml:space="preserve"> soutiens à la politique d’accueil prônée par Angela Merkel</w:t>
      </w:r>
      <w:r w:rsidR="004D4540" w:rsidRPr="00E22557">
        <w:rPr>
          <w:rFonts w:ascii="Times New Roman" w:hAnsi="Times New Roman" w:cs="Times New Roman"/>
          <w:b/>
          <w:sz w:val="24"/>
          <w:szCs w:val="24"/>
        </w:rPr>
        <w:t xml:space="preserve"> est de courte durée</w:t>
      </w:r>
      <w:r w:rsidR="004D4540">
        <w:rPr>
          <w:rFonts w:ascii="Times New Roman" w:hAnsi="Times New Roman" w:cs="Times New Roman"/>
          <w:sz w:val="24"/>
          <w:szCs w:val="24"/>
        </w:rPr>
        <w:t>,</w:t>
      </w:r>
      <w:r w:rsidRPr="002B1E01">
        <w:rPr>
          <w:rFonts w:ascii="Times New Roman" w:hAnsi="Times New Roman" w:cs="Times New Roman"/>
          <w:sz w:val="24"/>
          <w:szCs w:val="24"/>
        </w:rPr>
        <w:t xml:space="preserve"> s’estomp</w:t>
      </w:r>
      <w:r w:rsidR="004D4540">
        <w:rPr>
          <w:rFonts w:ascii="Times New Roman" w:hAnsi="Times New Roman" w:cs="Times New Roman"/>
          <w:sz w:val="24"/>
          <w:szCs w:val="24"/>
        </w:rPr>
        <w:t>a</w:t>
      </w:r>
      <w:r w:rsidRPr="002B1E01">
        <w:rPr>
          <w:rFonts w:ascii="Times New Roman" w:hAnsi="Times New Roman" w:cs="Times New Roman"/>
          <w:sz w:val="24"/>
          <w:szCs w:val="24"/>
        </w:rPr>
        <w:t xml:space="preserve">nt </w:t>
      </w:r>
      <w:r w:rsidR="004D4540">
        <w:rPr>
          <w:rFonts w:ascii="Times New Roman" w:hAnsi="Times New Roman" w:cs="Times New Roman"/>
          <w:sz w:val="24"/>
          <w:szCs w:val="24"/>
        </w:rPr>
        <w:t>avant même les</w:t>
      </w:r>
      <w:r w:rsidRPr="002B1E01">
        <w:rPr>
          <w:rFonts w:ascii="Times New Roman" w:hAnsi="Times New Roman" w:cs="Times New Roman"/>
          <w:sz w:val="24"/>
          <w:szCs w:val="24"/>
        </w:rPr>
        <w:t xml:space="preserve"> attentats de novembre 2015 et de juillet 2016. La possibilité pour les terroristes de prendre des « </w:t>
      </w:r>
      <w:r w:rsidRPr="002B1E01">
        <w:rPr>
          <w:rFonts w:ascii="Times New Roman" w:hAnsi="Times New Roman" w:cs="Times New Roman"/>
          <w:i/>
          <w:iCs/>
          <w:sz w:val="24"/>
          <w:szCs w:val="24"/>
        </w:rPr>
        <w:t>routes migratoires</w:t>
      </w:r>
      <w:r w:rsidRPr="002B1E01">
        <w:rPr>
          <w:rFonts w:ascii="Times New Roman" w:hAnsi="Times New Roman" w:cs="Times New Roman"/>
          <w:sz w:val="24"/>
          <w:szCs w:val="24"/>
        </w:rPr>
        <w:t xml:space="preserve"> » en se mêlant aux flux de réfugiés </w:t>
      </w:r>
      <w:r w:rsidR="001D611B" w:rsidRPr="002B1E01">
        <w:rPr>
          <w:rFonts w:ascii="Times New Roman" w:hAnsi="Times New Roman" w:cs="Times New Roman"/>
          <w:sz w:val="24"/>
          <w:szCs w:val="24"/>
        </w:rPr>
        <w:t xml:space="preserve">afin de </w:t>
      </w:r>
      <w:r w:rsidRPr="002B1E01">
        <w:rPr>
          <w:rFonts w:ascii="Times New Roman" w:hAnsi="Times New Roman" w:cs="Times New Roman"/>
          <w:sz w:val="24"/>
          <w:szCs w:val="24"/>
        </w:rPr>
        <w:t xml:space="preserve">pénétrer sur le sol européen est régulièrement dénoncée. Cet argument complète </w:t>
      </w:r>
      <w:r w:rsidRPr="00E22557">
        <w:rPr>
          <w:rFonts w:ascii="Times New Roman" w:hAnsi="Times New Roman" w:cs="Times New Roman"/>
          <w:b/>
          <w:sz w:val="24"/>
          <w:szCs w:val="24"/>
        </w:rPr>
        <w:t>le sentiment d’injustice vécu par des Français en grande précarité.</w:t>
      </w:r>
      <w:r w:rsidRPr="002B1E01">
        <w:rPr>
          <w:rFonts w:ascii="Times New Roman" w:hAnsi="Times New Roman" w:cs="Times New Roman"/>
          <w:sz w:val="24"/>
          <w:szCs w:val="24"/>
        </w:rPr>
        <w:t xml:space="preserve"> Ceux-ci dénoncent des moyens « </w:t>
      </w:r>
      <w:r w:rsidRPr="002B1E01">
        <w:rPr>
          <w:rFonts w:ascii="Times New Roman" w:hAnsi="Times New Roman" w:cs="Times New Roman"/>
          <w:i/>
          <w:iCs/>
          <w:sz w:val="24"/>
          <w:szCs w:val="24"/>
        </w:rPr>
        <w:t>colossaux</w:t>
      </w:r>
      <w:r w:rsidRPr="002B1E01">
        <w:rPr>
          <w:rFonts w:ascii="Times New Roman" w:hAnsi="Times New Roman" w:cs="Times New Roman"/>
          <w:sz w:val="24"/>
          <w:szCs w:val="24"/>
        </w:rPr>
        <w:t> » déployés pour organiser l’accueil d’individus possiblement « </w:t>
      </w:r>
      <w:r w:rsidRPr="002B1E01">
        <w:rPr>
          <w:rFonts w:ascii="Times New Roman" w:hAnsi="Times New Roman" w:cs="Times New Roman"/>
          <w:i/>
          <w:iCs/>
          <w:sz w:val="24"/>
          <w:szCs w:val="24"/>
        </w:rPr>
        <w:t>toxiques pour notre pays</w:t>
      </w:r>
      <w:r w:rsidRPr="002B1E01">
        <w:rPr>
          <w:rFonts w:ascii="Times New Roman" w:hAnsi="Times New Roman" w:cs="Times New Roman"/>
          <w:sz w:val="24"/>
          <w:szCs w:val="24"/>
        </w:rPr>
        <w:t> », alors que « </w:t>
      </w:r>
      <w:r w:rsidRPr="002B1E01">
        <w:rPr>
          <w:rFonts w:ascii="Times New Roman" w:hAnsi="Times New Roman" w:cs="Times New Roman"/>
          <w:i/>
          <w:iCs/>
          <w:sz w:val="24"/>
          <w:szCs w:val="24"/>
        </w:rPr>
        <w:t>les Français honnêtes n’ont rien</w:t>
      </w:r>
      <w:r w:rsidRPr="002B1E01">
        <w:rPr>
          <w:rFonts w:ascii="Times New Roman" w:hAnsi="Times New Roman" w:cs="Times New Roman"/>
          <w:sz w:val="24"/>
          <w:szCs w:val="24"/>
        </w:rPr>
        <w:t> » et mériteraient « </w:t>
      </w:r>
      <w:r w:rsidRPr="002B1E01">
        <w:rPr>
          <w:rFonts w:ascii="Times New Roman" w:hAnsi="Times New Roman" w:cs="Times New Roman"/>
          <w:i/>
          <w:iCs/>
          <w:sz w:val="24"/>
          <w:szCs w:val="24"/>
        </w:rPr>
        <w:t>eux aussi la solidarité</w:t>
      </w:r>
      <w:r w:rsidRPr="002B1E01">
        <w:rPr>
          <w:rFonts w:ascii="Times New Roman" w:hAnsi="Times New Roman" w:cs="Times New Roman"/>
          <w:sz w:val="24"/>
          <w:szCs w:val="24"/>
        </w:rPr>
        <w:t> ».</w:t>
      </w:r>
    </w:p>
    <w:p w:rsidR="00C976BE" w:rsidRPr="002B1E01" w:rsidRDefault="00CB77FB" w:rsidP="009D28CC">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Ce</w:t>
      </w:r>
      <w:r w:rsidR="00C976BE" w:rsidRPr="002B1E01">
        <w:rPr>
          <w:rFonts w:ascii="Times New Roman" w:hAnsi="Times New Roman" w:cs="Times New Roman"/>
          <w:sz w:val="24"/>
          <w:szCs w:val="24"/>
        </w:rPr>
        <w:t xml:space="preserve"> manque </w:t>
      </w:r>
      <w:r w:rsidR="00EA4790">
        <w:rPr>
          <w:rFonts w:ascii="Times New Roman" w:hAnsi="Times New Roman" w:cs="Times New Roman"/>
          <w:sz w:val="24"/>
          <w:szCs w:val="24"/>
        </w:rPr>
        <w:t>d’unité franco-allemande dans</w:t>
      </w:r>
      <w:r w:rsidR="00C976BE" w:rsidRPr="002B1E01">
        <w:rPr>
          <w:rFonts w:ascii="Times New Roman" w:hAnsi="Times New Roman" w:cs="Times New Roman"/>
          <w:sz w:val="24"/>
          <w:szCs w:val="24"/>
        </w:rPr>
        <w:t xml:space="preserve"> la politique migratoire européenne </w:t>
      </w:r>
      <w:r>
        <w:rPr>
          <w:rFonts w:ascii="Times New Roman" w:hAnsi="Times New Roman" w:cs="Times New Roman"/>
          <w:sz w:val="24"/>
          <w:szCs w:val="24"/>
        </w:rPr>
        <w:t>a de nouveau été dénoncé</w:t>
      </w:r>
      <w:r w:rsidR="00C976BE" w:rsidRPr="002B1E01">
        <w:rPr>
          <w:rFonts w:ascii="Times New Roman" w:hAnsi="Times New Roman" w:cs="Times New Roman"/>
          <w:sz w:val="24"/>
          <w:szCs w:val="24"/>
        </w:rPr>
        <w:t xml:space="preserve"> lors de la signature de l’accord entre </w:t>
      </w:r>
      <w:r w:rsidR="00B86BAF">
        <w:rPr>
          <w:rFonts w:ascii="Times New Roman" w:hAnsi="Times New Roman" w:cs="Times New Roman"/>
          <w:sz w:val="24"/>
          <w:szCs w:val="24"/>
        </w:rPr>
        <w:t>l’UE</w:t>
      </w:r>
      <w:r w:rsidR="00C976BE" w:rsidRPr="002B1E01">
        <w:rPr>
          <w:rFonts w:ascii="Times New Roman" w:hAnsi="Times New Roman" w:cs="Times New Roman"/>
          <w:sz w:val="24"/>
          <w:szCs w:val="24"/>
        </w:rPr>
        <w:t xml:space="preserve"> et la Turquie, opposant une nouvelle fois les citoyens sur l’opportunité ou non d’accueillir des réfugiés en Europe.   </w:t>
      </w:r>
    </w:p>
    <w:p w:rsidR="002B1E01" w:rsidRDefault="00C976BE" w:rsidP="002B1E01">
      <w:pPr>
        <w:pStyle w:val="Paragraphedeliste"/>
        <w:numPr>
          <w:ilvl w:val="0"/>
          <w:numId w:val="1"/>
        </w:numPr>
        <w:jc w:val="both"/>
        <w:rPr>
          <w:rFonts w:ascii="Times New Roman" w:hAnsi="Times New Roman" w:cs="Times New Roman"/>
        </w:rPr>
      </w:pPr>
      <w:r w:rsidRPr="002B1E01">
        <w:rPr>
          <w:rFonts w:ascii="Times New Roman" w:hAnsi="Times New Roman" w:cs="Times New Roman"/>
        </w:rPr>
        <w:t>« </w:t>
      </w:r>
      <w:r w:rsidR="002B1E01">
        <w:rPr>
          <w:rFonts w:ascii="Times New Roman" w:hAnsi="Times New Roman" w:cs="Times New Roman"/>
          <w:i/>
          <w:iCs/>
        </w:rPr>
        <w:t>a</w:t>
      </w:r>
      <w:r w:rsidRPr="002B1E01">
        <w:rPr>
          <w:rFonts w:ascii="Times New Roman" w:hAnsi="Times New Roman" w:cs="Times New Roman"/>
          <w:i/>
          <w:iCs/>
        </w:rPr>
        <w:t>ujourd'hui, j'ai honte d'être citoyen de l'UE, ces Etats qu'on me vantait comme solidaires sont aujourd'hui en train de trahir tous ces principes, les pays fermant leurs frontières les uns après les autres. Cet accord avec la Turquie est la preuve définitive de cet échec</w:t>
      </w:r>
      <w:r w:rsidR="008D27BF">
        <w:rPr>
          <w:rFonts w:ascii="Times New Roman" w:hAnsi="Times New Roman" w:cs="Times New Roman"/>
        </w:rPr>
        <w:t xml:space="preserve">. </w:t>
      </w:r>
      <w:r w:rsidRPr="002B1E01">
        <w:rPr>
          <w:rFonts w:ascii="Times New Roman" w:hAnsi="Times New Roman" w:cs="Times New Roman"/>
        </w:rPr>
        <w:t>»</w:t>
      </w:r>
    </w:p>
    <w:p w:rsidR="00C976BE" w:rsidRPr="002B1E01" w:rsidRDefault="00C976BE" w:rsidP="00737936">
      <w:pPr>
        <w:pStyle w:val="Paragraphedeliste"/>
        <w:numPr>
          <w:ilvl w:val="0"/>
          <w:numId w:val="1"/>
        </w:numPr>
        <w:spacing w:after="0"/>
        <w:jc w:val="both"/>
        <w:rPr>
          <w:rFonts w:ascii="Times New Roman" w:hAnsi="Times New Roman" w:cs="Times New Roman"/>
        </w:rPr>
      </w:pPr>
      <w:r w:rsidRPr="002B1E01">
        <w:rPr>
          <w:rFonts w:ascii="Times New Roman" w:hAnsi="Times New Roman" w:cs="Times New Roman"/>
        </w:rPr>
        <w:t>« </w:t>
      </w:r>
      <w:r w:rsidRPr="002B1E01">
        <w:rPr>
          <w:rFonts w:ascii="Times New Roman" w:hAnsi="Times New Roman" w:cs="Times New Roman"/>
          <w:i/>
          <w:iCs/>
        </w:rPr>
        <w:t>je suis totalement opposé à ces politiques d’invasions migratoires déferlant dans nos pays sans aucun contrôle sérieux. Nous ne savons pas qui nous accueillons. Il n’y a en réalité aucun contrôle d’identité en Grèce, et les terroristes islamistes en profitent pour rentrer, et s’en vantent. Evidemment, nous n’avons plus de contrôles aux frontières, et la frontière extérieure "Schengen" est une véritable passoire. On est en train de changer la population de nos pays Européens, en imposant un multiculturalisme, incompatible avec nos valeurs, notre culture, sans compter que ces gens sont en guerre contre nous. </w:t>
      </w:r>
      <w:r w:rsidRPr="002B1E01">
        <w:rPr>
          <w:rFonts w:ascii="Times New Roman" w:hAnsi="Times New Roman" w:cs="Times New Roman"/>
        </w:rPr>
        <w:t>»</w:t>
      </w:r>
    </w:p>
    <w:p w:rsidR="002B1E01" w:rsidRDefault="002B1E01" w:rsidP="00737936">
      <w:pPr>
        <w:spacing w:after="0" w:line="240" w:lineRule="auto"/>
        <w:ind w:firstLine="708"/>
        <w:jc w:val="both"/>
        <w:rPr>
          <w:rFonts w:ascii="Times New Roman" w:hAnsi="Times New Roman" w:cs="Times New Roman"/>
          <w:sz w:val="24"/>
          <w:szCs w:val="24"/>
        </w:rPr>
      </w:pPr>
    </w:p>
    <w:p w:rsidR="00C976BE" w:rsidRPr="00B86BAF" w:rsidRDefault="00EA4790" w:rsidP="008D27B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Le conflit en Ukraine a réveillé, en miroir, les mêmes sentiments concernant l’action franco-allemande. </w:t>
      </w:r>
      <w:r w:rsidR="00C976BE" w:rsidRPr="002B1E01">
        <w:rPr>
          <w:rFonts w:ascii="Times New Roman" w:hAnsi="Times New Roman" w:cs="Times New Roman"/>
          <w:sz w:val="24"/>
          <w:szCs w:val="24"/>
        </w:rPr>
        <w:t>Face à « </w:t>
      </w:r>
      <w:r w:rsidR="00C976BE" w:rsidRPr="002B1E01">
        <w:rPr>
          <w:rFonts w:ascii="Times New Roman" w:hAnsi="Times New Roman" w:cs="Times New Roman"/>
          <w:i/>
          <w:iCs/>
          <w:sz w:val="24"/>
          <w:szCs w:val="24"/>
        </w:rPr>
        <w:t>l’escalade des tensions</w:t>
      </w:r>
      <w:r w:rsidR="00C976BE" w:rsidRPr="002B1E01">
        <w:rPr>
          <w:rFonts w:ascii="Times New Roman" w:hAnsi="Times New Roman" w:cs="Times New Roman"/>
          <w:sz w:val="24"/>
          <w:szCs w:val="24"/>
        </w:rPr>
        <w:t xml:space="preserve"> » aux portes de l’Europe, </w:t>
      </w:r>
      <w:r w:rsidR="00C976BE" w:rsidRPr="00E22557">
        <w:rPr>
          <w:rFonts w:ascii="Times New Roman" w:hAnsi="Times New Roman" w:cs="Times New Roman"/>
          <w:b/>
          <w:sz w:val="24"/>
          <w:szCs w:val="24"/>
        </w:rPr>
        <w:t>l’apaisement diplomatique prôné par le couple franco-allemand a été largement salué</w:t>
      </w:r>
      <w:r w:rsidR="00C976BE" w:rsidRPr="002B1E01">
        <w:rPr>
          <w:rFonts w:ascii="Times New Roman" w:hAnsi="Times New Roman" w:cs="Times New Roman"/>
          <w:sz w:val="24"/>
          <w:szCs w:val="24"/>
        </w:rPr>
        <w:t xml:space="preserve">, notamment le 6 juin 2014 à l’occasion des cérémonies du 70ème anniversaire du Débarquement. Ainsi, près de 300 Européens ont remercié </w:t>
      </w:r>
      <w:r w:rsidR="0013278E">
        <w:rPr>
          <w:rFonts w:ascii="Times New Roman" w:hAnsi="Times New Roman" w:cs="Times New Roman"/>
          <w:sz w:val="24"/>
          <w:szCs w:val="24"/>
        </w:rPr>
        <w:t>le Chef de l’Etat</w:t>
      </w:r>
      <w:r w:rsidR="00C976BE" w:rsidRPr="002B1E01">
        <w:rPr>
          <w:rFonts w:ascii="Times New Roman" w:hAnsi="Times New Roman" w:cs="Times New Roman"/>
          <w:sz w:val="24"/>
          <w:szCs w:val="24"/>
        </w:rPr>
        <w:t>, qualifié de « </w:t>
      </w:r>
      <w:r w:rsidR="00C976BE" w:rsidRPr="002B1E01">
        <w:rPr>
          <w:rFonts w:ascii="Times New Roman" w:hAnsi="Times New Roman" w:cs="Times New Roman"/>
          <w:i/>
          <w:iCs/>
          <w:sz w:val="24"/>
          <w:szCs w:val="24"/>
        </w:rPr>
        <w:t>brillant médiateur</w:t>
      </w:r>
      <w:r w:rsidR="00C976BE" w:rsidRPr="002B1E01">
        <w:rPr>
          <w:rFonts w:ascii="Times New Roman" w:hAnsi="Times New Roman" w:cs="Times New Roman"/>
          <w:sz w:val="24"/>
          <w:szCs w:val="24"/>
        </w:rPr>
        <w:t> », pour la justesse de ses « </w:t>
      </w:r>
      <w:r w:rsidR="00C976BE" w:rsidRPr="002B1E01">
        <w:rPr>
          <w:rFonts w:ascii="Times New Roman" w:hAnsi="Times New Roman" w:cs="Times New Roman"/>
          <w:i/>
          <w:iCs/>
          <w:sz w:val="24"/>
          <w:szCs w:val="24"/>
        </w:rPr>
        <w:t>discours de réconciliation et de paix entre les nations</w:t>
      </w:r>
      <w:r w:rsidR="00C976BE" w:rsidRPr="002B1E01">
        <w:rPr>
          <w:rFonts w:ascii="Times New Roman" w:hAnsi="Times New Roman" w:cs="Times New Roman"/>
          <w:sz w:val="24"/>
          <w:szCs w:val="24"/>
        </w:rPr>
        <w:t xml:space="preserve"> » </w:t>
      </w:r>
      <w:r w:rsidR="00191E6E">
        <w:rPr>
          <w:rFonts w:ascii="Times New Roman" w:hAnsi="Times New Roman" w:cs="Times New Roman"/>
          <w:sz w:val="24"/>
          <w:szCs w:val="24"/>
        </w:rPr>
        <w:t>d’</w:t>
      </w:r>
      <w:r w:rsidR="00C976BE" w:rsidRPr="002B1E01">
        <w:rPr>
          <w:rFonts w:ascii="Times New Roman" w:hAnsi="Times New Roman" w:cs="Times New Roman"/>
          <w:sz w:val="24"/>
          <w:szCs w:val="24"/>
        </w:rPr>
        <w:t>une « </w:t>
      </w:r>
      <w:r w:rsidR="00C976BE" w:rsidRPr="002B1E01">
        <w:rPr>
          <w:rFonts w:ascii="Times New Roman" w:hAnsi="Times New Roman" w:cs="Times New Roman"/>
          <w:i/>
          <w:iCs/>
          <w:sz w:val="24"/>
          <w:szCs w:val="24"/>
        </w:rPr>
        <w:t>tonalité toute particulière </w:t>
      </w:r>
      <w:r w:rsidR="00C976BE" w:rsidRPr="002B1E01">
        <w:rPr>
          <w:rFonts w:ascii="Times New Roman" w:hAnsi="Times New Roman" w:cs="Times New Roman"/>
          <w:sz w:val="24"/>
          <w:szCs w:val="24"/>
        </w:rPr>
        <w:t xml:space="preserve">» en présence de Petro </w:t>
      </w:r>
      <w:proofErr w:type="spellStart"/>
      <w:r w:rsidR="00C976BE" w:rsidRPr="002B1E01">
        <w:rPr>
          <w:rFonts w:ascii="Times New Roman" w:hAnsi="Times New Roman" w:cs="Times New Roman"/>
          <w:sz w:val="24"/>
          <w:szCs w:val="24"/>
        </w:rPr>
        <w:t>Porochenko</w:t>
      </w:r>
      <w:proofErr w:type="spellEnd"/>
      <w:r w:rsidR="00B86BAF">
        <w:rPr>
          <w:rFonts w:ascii="Times New Roman" w:hAnsi="Times New Roman" w:cs="Times New Roman"/>
          <w:sz w:val="24"/>
          <w:szCs w:val="24"/>
        </w:rPr>
        <w:t xml:space="preserve"> et Vladimir Poutine : </w:t>
      </w:r>
      <w:r w:rsidR="00C976BE" w:rsidRPr="00B86BAF">
        <w:rPr>
          <w:rFonts w:ascii="Times New Roman" w:hAnsi="Times New Roman" w:cs="Times New Roman"/>
          <w:sz w:val="24"/>
          <w:szCs w:val="24"/>
        </w:rPr>
        <w:t>« </w:t>
      </w:r>
      <w:r w:rsidR="00B86BAF" w:rsidRPr="00B86BAF">
        <w:rPr>
          <w:rFonts w:ascii="Times New Roman" w:hAnsi="Times New Roman" w:cs="Times New Roman"/>
          <w:i/>
          <w:sz w:val="24"/>
          <w:szCs w:val="24"/>
        </w:rPr>
        <w:t>v</w:t>
      </w:r>
      <w:r w:rsidR="00C976BE" w:rsidRPr="00B86BAF">
        <w:rPr>
          <w:rFonts w:ascii="Times New Roman" w:hAnsi="Times New Roman" w:cs="Times New Roman"/>
          <w:i/>
          <w:iCs/>
          <w:sz w:val="24"/>
          <w:szCs w:val="24"/>
        </w:rPr>
        <w:t>ous avez œuvré pour l’avenir des Européens et avez créé un environnement propice pour que des Chefs d’État, peu enclins à se rencontrer, puissent se parler. J’espère que beaucoup de Français auront aussi apprécié votre succès diplomatique</w:t>
      </w:r>
      <w:r w:rsidR="00B86BAF">
        <w:rPr>
          <w:rFonts w:ascii="Times New Roman" w:hAnsi="Times New Roman" w:cs="Times New Roman"/>
          <w:i/>
          <w:iCs/>
          <w:sz w:val="24"/>
          <w:szCs w:val="24"/>
        </w:rPr>
        <w:t>.</w:t>
      </w:r>
      <w:r w:rsidR="00C976BE" w:rsidRPr="00B86BAF">
        <w:rPr>
          <w:rFonts w:ascii="Times New Roman" w:hAnsi="Times New Roman" w:cs="Times New Roman"/>
          <w:sz w:val="24"/>
          <w:szCs w:val="24"/>
        </w:rPr>
        <w:t> »</w:t>
      </w:r>
    </w:p>
    <w:p w:rsidR="00C976BE" w:rsidRPr="002B1E01" w:rsidRDefault="00C976BE" w:rsidP="00737936">
      <w:pPr>
        <w:spacing w:after="0"/>
        <w:jc w:val="both"/>
        <w:rPr>
          <w:rFonts w:ascii="Times New Roman" w:hAnsi="Times New Roman" w:cs="Times New Roman"/>
          <w:sz w:val="24"/>
          <w:szCs w:val="24"/>
        </w:rPr>
      </w:pPr>
      <w:r w:rsidRPr="002B1E01">
        <w:rPr>
          <w:rFonts w:ascii="Times New Roman" w:hAnsi="Times New Roman" w:cs="Times New Roman"/>
          <w:sz w:val="24"/>
          <w:szCs w:val="24"/>
        </w:rPr>
        <w:lastRenderedPageBreak/>
        <w:tab/>
      </w:r>
      <w:r w:rsidR="0013278E" w:rsidRPr="00E22557">
        <w:rPr>
          <w:rFonts w:ascii="Times New Roman" w:hAnsi="Times New Roman" w:cs="Times New Roman"/>
          <w:b/>
          <w:sz w:val="24"/>
          <w:szCs w:val="24"/>
        </w:rPr>
        <w:t>Les</w:t>
      </w:r>
      <w:r w:rsidRPr="00E22557">
        <w:rPr>
          <w:rFonts w:ascii="Times New Roman" w:hAnsi="Times New Roman" w:cs="Times New Roman"/>
          <w:b/>
          <w:sz w:val="24"/>
          <w:szCs w:val="24"/>
        </w:rPr>
        <w:t xml:space="preserve"> correspondants ont </w:t>
      </w:r>
      <w:r w:rsidR="0013278E" w:rsidRPr="00E22557">
        <w:rPr>
          <w:rFonts w:ascii="Times New Roman" w:hAnsi="Times New Roman" w:cs="Times New Roman"/>
          <w:b/>
          <w:sz w:val="24"/>
          <w:szCs w:val="24"/>
        </w:rPr>
        <w:t>dès lors</w:t>
      </w:r>
      <w:r w:rsidRPr="00E22557">
        <w:rPr>
          <w:rFonts w:ascii="Times New Roman" w:hAnsi="Times New Roman" w:cs="Times New Roman"/>
          <w:b/>
          <w:sz w:val="24"/>
          <w:szCs w:val="24"/>
        </w:rPr>
        <w:t xml:space="preserve"> apprécié </w:t>
      </w:r>
      <w:r w:rsidR="00191E6E" w:rsidRPr="00E22557">
        <w:rPr>
          <w:rFonts w:ascii="Times New Roman" w:hAnsi="Times New Roman" w:cs="Times New Roman"/>
          <w:b/>
          <w:sz w:val="24"/>
          <w:szCs w:val="24"/>
        </w:rPr>
        <w:t>le</w:t>
      </w:r>
      <w:r w:rsidR="0013278E" w:rsidRPr="00E22557">
        <w:rPr>
          <w:rFonts w:ascii="Times New Roman" w:hAnsi="Times New Roman" w:cs="Times New Roman"/>
          <w:b/>
          <w:sz w:val="24"/>
          <w:szCs w:val="24"/>
        </w:rPr>
        <w:t xml:space="preserve"> </w:t>
      </w:r>
      <w:r w:rsidRPr="00E22557">
        <w:rPr>
          <w:rFonts w:ascii="Times New Roman" w:hAnsi="Times New Roman" w:cs="Times New Roman"/>
          <w:b/>
          <w:sz w:val="24"/>
          <w:szCs w:val="24"/>
        </w:rPr>
        <w:t xml:space="preserve">format </w:t>
      </w:r>
      <w:r w:rsidR="00191E6E" w:rsidRPr="00E22557">
        <w:rPr>
          <w:rFonts w:ascii="Times New Roman" w:hAnsi="Times New Roman" w:cs="Times New Roman"/>
          <w:b/>
          <w:sz w:val="24"/>
          <w:szCs w:val="24"/>
        </w:rPr>
        <w:t xml:space="preserve">dit « de </w:t>
      </w:r>
      <w:r w:rsidRPr="00E22557">
        <w:rPr>
          <w:rFonts w:ascii="Times New Roman" w:hAnsi="Times New Roman" w:cs="Times New Roman"/>
          <w:b/>
          <w:sz w:val="24"/>
          <w:szCs w:val="24"/>
        </w:rPr>
        <w:t>Normandie »</w:t>
      </w:r>
      <w:r w:rsidR="0013278E">
        <w:rPr>
          <w:rFonts w:ascii="Times New Roman" w:hAnsi="Times New Roman" w:cs="Times New Roman"/>
          <w:sz w:val="24"/>
          <w:szCs w:val="24"/>
        </w:rPr>
        <w:t xml:space="preserve"> ayant abouti</w:t>
      </w:r>
      <w:r w:rsidRPr="002B1E01">
        <w:rPr>
          <w:rFonts w:ascii="Times New Roman" w:hAnsi="Times New Roman" w:cs="Times New Roman"/>
          <w:sz w:val="24"/>
          <w:szCs w:val="24"/>
        </w:rPr>
        <w:t xml:space="preserve"> aux </w:t>
      </w:r>
      <w:r w:rsidR="0027461F">
        <w:rPr>
          <w:rFonts w:ascii="Times New Roman" w:hAnsi="Times New Roman" w:cs="Times New Roman"/>
          <w:sz w:val="24"/>
          <w:szCs w:val="24"/>
        </w:rPr>
        <w:t>accords de Minsk II et démontré</w:t>
      </w:r>
      <w:r w:rsidRPr="002B1E01">
        <w:rPr>
          <w:rFonts w:ascii="Times New Roman" w:hAnsi="Times New Roman" w:cs="Times New Roman"/>
          <w:sz w:val="24"/>
          <w:szCs w:val="24"/>
        </w:rPr>
        <w:t xml:space="preserve"> « </w:t>
      </w:r>
      <w:r w:rsidRPr="002B1E01">
        <w:rPr>
          <w:rFonts w:ascii="Times New Roman" w:hAnsi="Times New Roman" w:cs="Times New Roman"/>
          <w:i/>
          <w:iCs/>
          <w:sz w:val="24"/>
          <w:szCs w:val="24"/>
        </w:rPr>
        <w:t>la solidité</w:t>
      </w:r>
      <w:r w:rsidRPr="002B1E01">
        <w:rPr>
          <w:rFonts w:ascii="Times New Roman" w:hAnsi="Times New Roman" w:cs="Times New Roman"/>
          <w:sz w:val="24"/>
          <w:szCs w:val="24"/>
        </w:rPr>
        <w:t> », « </w:t>
      </w:r>
      <w:r w:rsidRPr="002B1E01">
        <w:rPr>
          <w:rFonts w:ascii="Times New Roman" w:hAnsi="Times New Roman" w:cs="Times New Roman"/>
          <w:i/>
          <w:iCs/>
          <w:sz w:val="24"/>
          <w:szCs w:val="24"/>
        </w:rPr>
        <w:t>l’efficacité</w:t>
      </w:r>
      <w:r w:rsidRPr="002B1E01">
        <w:rPr>
          <w:rFonts w:ascii="Times New Roman" w:hAnsi="Times New Roman" w:cs="Times New Roman"/>
          <w:sz w:val="24"/>
          <w:szCs w:val="24"/>
        </w:rPr>
        <w:t> » et « </w:t>
      </w:r>
      <w:r w:rsidRPr="002B1E01">
        <w:rPr>
          <w:rFonts w:ascii="Times New Roman" w:hAnsi="Times New Roman" w:cs="Times New Roman"/>
          <w:i/>
          <w:iCs/>
          <w:sz w:val="24"/>
          <w:szCs w:val="24"/>
        </w:rPr>
        <w:t>l’entente </w:t>
      </w:r>
      <w:r w:rsidR="002B1E01">
        <w:rPr>
          <w:rFonts w:ascii="Times New Roman" w:hAnsi="Times New Roman" w:cs="Times New Roman"/>
          <w:sz w:val="24"/>
          <w:szCs w:val="24"/>
        </w:rPr>
        <w:t xml:space="preserve">» du couple franco-allemand : </w:t>
      </w:r>
      <w:r w:rsidRPr="002B1E01">
        <w:rPr>
          <w:rFonts w:ascii="Times New Roman" w:hAnsi="Times New Roman" w:cs="Times New Roman"/>
          <w:sz w:val="24"/>
          <w:szCs w:val="24"/>
          <w:lang w:eastAsia="ar-SA"/>
        </w:rPr>
        <w:t>« </w:t>
      </w:r>
      <w:r w:rsidR="002B1E01">
        <w:rPr>
          <w:rFonts w:ascii="Times New Roman" w:hAnsi="Times New Roman" w:cs="Times New Roman"/>
          <w:sz w:val="24"/>
          <w:szCs w:val="24"/>
          <w:lang w:eastAsia="ar-SA"/>
        </w:rPr>
        <w:t>j</w:t>
      </w:r>
      <w:r w:rsidRPr="002B1E01">
        <w:rPr>
          <w:rFonts w:ascii="Times New Roman" w:hAnsi="Times New Roman" w:cs="Times New Roman"/>
          <w:i/>
          <w:iCs/>
          <w:sz w:val="24"/>
          <w:szCs w:val="24"/>
          <w:lang w:eastAsia="ar-SA"/>
        </w:rPr>
        <w:t>e tenais à vous féliciter, ainsi que la chancelière allemande, de votre initiative pour nous épargner l'horreur du retour de la guerre en Europe</w:t>
      </w:r>
      <w:r w:rsidRPr="002B1E01">
        <w:rPr>
          <w:rFonts w:ascii="Times New Roman" w:hAnsi="Times New Roman" w:cs="Times New Roman"/>
          <w:sz w:val="24"/>
          <w:szCs w:val="24"/>
          <w:lang w:eastAsia="ar-SA"/>
        </w:rPr>
        <w:t> »</w:t>
      </w:r>
      <w:r w:rsidR="0013278E">
        <w:rPr>
          <w:rFonts w:ascii="Times New Roman" w:hAnsi="Times New Roman" w:cs="Times New Roman"/>
          <w:sz w:val="24"/>
          <w:szCs w:val="24"/>
          <w:lang w:eastAsia="ar-SA"/>
        </w:rPr>
        <w:t>.</w:t>
      </w:r>
    </w:p>
    <w:p w:rsidR="00C976BE" w:rsidRDefault="006431C6" w:rsidP="00BC09D5">
      <w:pPr>
        <w:spacing w:after="0"/>
        <w:ind w:firstLine="709"/>
        <w:jc w:val="both"/>
        <w:rPr>
          <w:rFonts w:ascii="Times New Roman" w:hAnsi="Times New Roman" w:cs="Times New Roman"/>
          <w:sz w:val="24"/>
          <w:szCs w:val="24"/>
        </w:rPr>
      </w:pPr>
      <w:r w:rsidRPr="002B1E01">
        <w:rPr>
          <w:rFonts w:ascii="Times New Roman" w:hAnsi="Times New Roman" w:cs="Times New Roman"/>
          <w:sz w:val="24"/>
          <w:szCs w:val="24"/>
        </w:rPr>
        <w:t>L</w:t>
      </w:r>
      <w:r w:rsidR="00C976BE" w:rsidRPr="002B1E01">
        <w:rPr>
          <w:rFonts w:ascii="Times New Roman" w:hAnsi="Times New Roman" w:cs="Times New Roman"/>
          <w:sz w:val="24"/>
          <w:szCs w:val="24"/>
        </w:rPr>
        <w:t>’enseignement majeur de cet épisode pour l’opinion</w:t>
      </w:r>
      <w:r w:rsidR="008F3E32">
        <w:rPr>
          <w:rFonts w:ascii="Times New Roman" w:hAnsi="Times New Roman" w:cs="Times New Roman"/>
          <w:sz w:val="24"/>
          <w:szCs w:val="24"/>
        </w:rPr>
        <w:t xml:space="preserve"> est qu’</w:t>
      </w:r>
      <w:r w:rsidR="00C976BE" w:rsidRPr="00E22557">
        <w:rPr>
          <w:rFonts w:ascii="Times New Roman" w:hAnsi="Times New Roman" w:cs="Times New Roman"/>
          <w:b/>
          <w:sz w:val="24"/>
          <w:szCs w:val="24"/>
        </w:rPr>
        <w:t xml:space="preserve">une fois les désaccords économiques passés, la capacité de la France et de l’Allemagne </w:t>
      </w:r>
      <w:r w:rsidR="001D611B" w:rsidRPr="00E22557">
        <w:rPr>
          <w:rFonts w:ascii="Times New Roman" w:hAnsi="Times New Roman" w:cs="Times New Roman"/>
          <w:b/>
          <w:sz w:val="24"/>
          <w:szCs w:val="24"/>
        </w:rPr>
        <w:t xml:space="preserve">à </w:t>
      </w:r>
      <w:r w:rsidR="00C976BE" w:rsidRPr="00E22557">
        <w:rPr>
          <w:rFonts w:ascii="Times New Roman" w:hAnsi="Times New Roman" w:cs="Times New Roman"/>
          <w:b/>
          <w:sz w:val="24"/>
          <w:szCs w:val="24"/>
        </w:rPr>
        <w:t>s’entendre et travailler de concert permet à l’UE de « </w:t>
      </w:r>
      <w:r w:rsidR="00C976BE" w:rsidRPr="00E22557">
        <w:rPr>
          <w:rFonts w:ascii="Times New Roman" w:hAnsi="Times New Roman" w:cs="Times New Roman"/>
          <w:b/>
          <w:i/>
          <w:iCs/>
          <w:sz w:val="24"/>
          <w:szCs w:val="24"/>
        </w:rPr>
        <w:t>faire entendre sa voix</w:t>
      </w:r>
      <w:r w:rsidR="00C976BE" w:rsidRPr="00E22557">
        <w:rPr>
          <w:rFonts w:ascii="Times New Roman" w:hAnsi="Times New Roman" w:cs="Times New Roman"/>
          <w:b/>
          <w:sz w:val="24"/>
          <w:szCs w:val="24"/>
        </w:rPr>
        <w:t> ».</w:t>
      </w:r>
      <w:r w:rsidR="00C976BE" w:rsidRPr="002B1E01">
        <w:rPr>
          <w:rFonts w:ascii="Times New Roman" w:hAnsi="Times New Roman" w:cs="Times New Roman"/>
          <w:sz w:val="24"/>
          <w:szCs w:val="24"/>
        </w:rPr>
        <w:t xml:space="preserve"> Les citoyens sont attachés à ce couple franco-allemand qui a su briller par son efficacité en « </w:t>
      </w:r>
      <w:r w:rsidR="00C976BE" w:rsidRPr="002B1E01">
        <w:rPr>
          <w:rFonts w:ascii="Times New Roman" w:hAnsi="Times New Roman" w:cs="Times New Roman"/>
          <w:i/>
          <w:iCs/>
          <w:sz w:val="24"/>
          <w:szCs w:val="24"/>
        </w:rPr>
        <w:t>portant haut les couleurs de l’Europe</w:t>
      </w:r>
      <w:r w:rsidR="00C976BE" w:rsidRPr="002B1E01">
        <w:rPr>
          <w:rFonts w:ascii="Times New Roman" w:hAnsi="Times New Roman" w:cs="Times New Roman"/>
          <w:sz w:val="24"/>
          <w:szCs w:val="24"/>
        </w:rPr>
        <w:t> » et afficher une « </w:t>
      </w:r>
      <w:r w:rsidR="00C976BE" w:rsidRPr="002B1E01">
        <w:rPr>
          <w:rFonts w:ascii="Times New Roman" w:hAnsi="Times New Roman" w:cs="Times New Roman"/>
          <w:i/>
          <w:iCs/>
          <w:sz w:val="24"/>
          <w:szCs w:val="24"/>
        </w:rPr>
        <w:t>émouvante solidarité</w:t>
      </w:r>
      <w:r w:rsidR="00C976BE" w:rsidRPr="002B1E01">
        <w:rPr>
          <w:rFonts w:ascii="Times New Roman" w:hAnsi="Times New Roman" w:cs="Times New Roman"/>
          <w:sz w:val="24"/>
          <w:szCs w:val="24"/>
        </w:rPr>
        <w:t xml:space="preserve"> » </w:t>
      </w:r>
      <w:r w:rsidR="00FE105C">
        <w:rPr>
          <w:rFonts w:ascii="Times New Roman" w:hAnsi="Times New Roman" w:cs="Times New Roman"/>
          <w:sz w:val="24"/>
          <w:szCs w:val="24"/>
        </w:rPr>
        <w:t>à la suite des</w:t>
      </w:r>
      <w:r w:rsidR="00C976BE" w:rsidRPr="002B1E01">
        <w:rPr>
          <w:rFonts w:ascii="Times New Roman" w:hAnsi="Times New Roman" w:cs="Times New Roman"/>
          <w:sz w:val="24"/>
          <w:szCs w:val="24"/>
        </w:rPr>
        <w:t xml:space="preserve"> attentats terroristes ayant endeuillé les deux pays.  </w:t>
      </w:r>
    </w:p>
    <w:p w:rsidR="00E40FAA" w:rsidRPr="002B1E01" w:rsidRDefault="00E40FAA" w:rsidP="00BC09D5">
      <w:pPr>
        <w:spacing w:after="0"/>
        <w:ind w:firstLine="709"/>
        <w:jc w:val="both"/>
        <w:rPr>
          <w:rFonts w:ascii="Times New Roman" w:hAnsi="Times New Roman" w:cs="Times New Roman"/>
          <w:sz w:val="24"/>
          <w:szCs w:val="24"/>
        </w:rPr>
      </w:pPr>
    </w:p>
    <w:p w:rsidR="008F3E32" w:rsidRPr="008F3E32" w:rsidRDefault="00C976BE" w:rsidP="008F3E32">
      <w:pPr>
        <w:pStyle w:val="Paragraphedeliste"/>
        <w:numPr>
          <w:ilvl w:val="0"/>
          <w:numId w:val="2"/>
        </w:numPr>
        <w:spacing w:after="0" w:line="240" w:lineRule="auto"/>
        <w:jc w:val="both"/>
        <w:rPr>
          <w:rFonts w:ascii="Times New Roman" w:hAnsi="Times New Roman" w:cs="Times New Roman"/>
          <w:b/>
          <w:bCs/>
          <w:sz w:val="24"/>
          <w:szCs w:val="24"/>
          <w:u w:val="single"/>
        </w:rPr>
      </w:pPr>
      <w:r w:rsidRPr="00C20AC1">
        <w:rPr>
          <w:rFonts w:ascii="Times New Roman" w:hAnsi="Times New Roman" w:cs="Times New Roman"/>
          <w:b/>
          <w:bCs/>
          <w:sz w:val="24"/>
          <w:szCs w:val="24"/>
          <w:u w:val="single"/>
        </w:rPr>
        <w:t>Le</w:t>
      </w:r>
      <w:r w:rsidR="009925AD">
        <w:rPr>
          <w:rFonts w:ascii="Times New Roman" w:hAnsi="Times New Roman" w:cs="Times New Roman"/>
          <w:b/>
          <w:bCs/>
          <w:sz w:val="24"/>
          <w:szCs w:val="24"/>
          <w:u w:val="single"/>
        </w:rPr>
        <w:t>s Français attendent de leur pays qu’il soit « </w:t>
      </w:r>
      <w:r w:rsidR="009925AD" w:rsidRPr="009925AD">
        <w:rPr>
          <w:rFonts w:ascii="Times New Roman" w:hAnsi="Times New Roman" w:cs="Times New Roman"/>
          <w:b/>
          <w:bCs/>
          <w:i/>
          <w:sz w:val="24"/>
          <w:szCs w:val="24"/>
          <w:u w:val="single"/>
        </w:rPr>
        <w:t>le moteur</w:t>
      </w:r>
      <w:r w:rsidR="009925AD">
        <w:rPr>
          <w:rFonts w:ascii="Times New Roman" w:hAnsi="Times New Roman" w:cs="Times New Roman"/>
          <w:b/>
          <w:bCs/>
          <w:sz w:val="24"/>
          <w:szCs w:val="24"/>
          <w:u w:val="single"/>
        </w:rPr>
        <w:t> » de la relance européenne</w:t>
      </w:r>
    </w:p>
    <w:p w:rsidR="008F3E32" w:rsidRDefault="008F3E32" w:rsidP="003D3731">
      <w:pPr>
        <w:spacing w:before="120" w:after="120" w:line="24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Pr="002B1E01">
        <w:rPr>
          <w:rFonts w:ascii="Times New Roman" w:hAnsi="Times New Roman" w:cs="Times New Roman"/>
          <w:sz w:val="24"/>
          <w:szCs w:val="24"/>
        </w:rPr>
        <w:t xml:space="preserve">ors des crises traversées par </w:t>
      </w:r>
      <w:r>
        <w:rPr>
          <w:rFonts w:ascii="Times New Roman" w:hAnsi="Times New Roman" w:cs="Times New Roman"/>
          <w:sz w:val="24"/>
          <w:szCs w:val="24"/>
        </w:rPr>
        <w:t>l’UE</w:t>
      </w:r>
      <w:r w:rsidRPr="002B1E01">
        <w:rPr>
          <w:rFonts w:ascii="Times New Roman" w:hAnsi="Times New Roman" w:cs="Times New Roman"/>
          <w:sz w:val="24"/>
          <w:szCs w:val="24"/>
        </w:rPr>
        <w:t xml:space="preserve">, la correspondance s’est nettement accrue, faisant part d’inquiétudes sur </w:t>
      </w:r>
      <w:proofErr w:type="gramStart"/>
      <w:r w:rsidRPr="002B1E01">
        <w:rPr>
          <w:rFonts w:ascii="Times New Roman" w:hAnsi="Times New Roman" w:cs="Times New Roman"/>
          <w:sz w:val="24"/>
          <w:szCs w:val="24"/>
        </w:rPr>
        <w:t>sa</w:t>
      </w:r>
      <w:proofErr w:type="gramEnd"/>
      <w:r w:rsidRPr="002B1E01">
        <w:rPr>
          <w:rFonts w:ascii="Times New Roman" w:hAnsi="Times New Roman" w:cs="Times New Roman"/>
          <w:sz w:val="24"/>
          <w:szCs w:val="24"/>
        </w:rPr>
        <w:t xml:space="preserve"> possible « </w:t>
      </w:r>
      <w:r w:rsidRPr="002B1E01">
        <w:rPr>
          <w:rFonts w:ascii="Times New Roman" w:hAnsi="Times New Roman" w:cs="Times New Roman"/>
          <w:i/>
          <w:iCs/>
          <w:sz w:val="24"/>
          <w:szCs w:val="24"/>
        </w:rPr>
        <w:t>dislocation</w:t>
      </w:r>
      <w:r w:rsidRPr="002B1E01">
        <w:rPr>
          <w:rFonts w:ascii="Times New Roman" w:hAnsi="Times New Roman" w:cs="Times New Roman"/>
          <w:sz w:val="24"/>
          <w:szCs w:val="24"/>
        </w:rPr>
        <w:t xml:space="preserve"> », mais également d’opportunités à saisir. Ce fut donc le cas au moment de la crise grecque, mais surtout </w:t>
      </w:r>
      <w:r>
        <w:rPr>
          <w:rFonts w:ascii="Times New Roman" w:hAnsi="Times New Roman" w:cs="Times New Roman"/>
          <w:sz w:val="24"/>
          <w:szCs w:val="24"/>
        </w:rPr>
        <w:t xml:space="preserve">à la </w:t>
      </w:r>
      <w:r w:rsidRPr="002B1E01">
        <w:rPr>
          <w:rFonts w:ascii="Times New Roman" w:hAnsi="Times New Roman" w:cs="Times New Roman"/>
          <w:sz w:val="24"/>
          <w:szCs w:val="24"/>
        </w:rPr>
        <w:t xml:space="preserve">suite </w:t>
      </w:r>
      <w:r>
        <w:rPr>
          <w:rFonts w:ascii="Times New Roman" w:hAnsi="Times New Roman" w:cs="Times New Roman"/>
          <w:sz w:val="24"/>
          <w:szCs w:val="24"/>
        </w:rPr>
        <w:t>du vote britannique de sortie de l’UE.</w:t>
      </w:r>
    </w:p>
    <w:p w:rsidR="00C976BE" w:rsidRPr="002B1E01" w:rsidRDefault="0013278E" w:rsidP="00BC09D5">
      <w:pPr>
        <w:spacing w:before="120" w:after="12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Aux yeux des correspondants, c’est à l’occasion de la crise grecque que le Président de la République semble avoir acquis </w:t>
      </w:r>
      <w:r w:rsidR="008D27BF">
        <w:rPr>
          <w:rFonts w:ascii="Times New Roman" w:hAnsi="Times New Roman" w:cs="Times New Roman"/>
          <w:sz w:val="24"/>
          <w:szCs w:val="24"/>
        </w:rPr>
        <w:t xml:space="preserve">une </w:t>
      </w:r>
      <w:r w:rsidR="00C976BE" w:rsidRPr="002B1E01">
        <w:rPr>
          <w:rFonts w:ascii="Times New Roman" w:hAnsi="Times New Roman" w:cs="Times New Roman"/>
          <w:sz w:val="24"/>
          <w:szCs w:val="24"/>
        </w:rPr>
        <w:t>stature européenne de premier plan</w:t>
      </w:r>
      <w:r>
        <w:rPr>
          <w:rFonts w:ascii="Times New Roman" w:hAnsi="Times New Roman" w:cs="Times New Roman"/>
          <w:sz w:val="24"/>
          <w:szCs w:val="24"/>
        </w:rPr>
        <w:t xml:space="preserve">. </w:t>
      </w:r>
      <w:r w:rsidR="00191E6E">
        <w:rPr>
          <w:rFonts w:ascii="Times New Roman" w:hAnsi="Times New Roman" w:cs="Times New Roman"/>
          <w:sz w:val="24"/>
          <w:szCs w:val="24"/>
        </w:rPr>
        <w:t>Pour beaucoup</w:t>
      </w:r>
      <w:r w:rsidR="00C976BE" w:rsidRPr="002B1E01">
        <w:rPr>
          <w:rFonts w:ascii="Times New Roman" w:hAnsi="Times New Roman" w:cs="Times New Roman"/>
          <w:sz w:val="24"/>
          <w:szCs w:val="24"/>
        </w:rPr>
        <w:t xml:space="preserve">, </w:t>
      </w:r>
      <w:r w:rsidR="00C976BE" w:rsidRPr="00E22557">
        <w:rPr>
          <w:rFonts w:ascii="Times New Roman" w:hAnsi="Times New Roman" w:cs="Times New Roman"/>
          <w:b/>
          <w:sz w:val="24"/>
          <w:szCs w:val="24"/>
        </w:rPr>
        <w:t>les négociations et la résolution de la crise grecque ont fait apparaître un « </w:t>
      </w:r>
      <w:r w:rsidR="00C976BE" w:rsidRPr="00E22557">
        <w:rPr>
          <w:rFonts w:ascii="Times New Roman" w:hAnsi="Times New Roman" w:cs="Times New Roman"/>
          <w:b/>
          <w:i/>
          <w:iCs/>
          <w:sz w:val="24"/>
          <w:szCs w:val="24"/>
        </w:rPr>
        <w:t>vrai leader européen </w:t>
      </w:r>
      <w:r w:rsidR="00C976BE" w:rsidRPr="00E22557">
        <w:rPr>
          <w:rFonts w:ascii="Times New Roman" w:hAnsi="Times New Roman" w:cs="Times New Roman"/>
          <w:b/>
          <w:sz w:val="24"/>
          <w:szCs w:val="24"/>
        </w:rPr>
        <w:t>»</w:t>
      </w:r>
      <w:r w:rsidR="00191E6E">
        <w:rPr>
          <w:rFonts w:ascii="Times New Roman" w:hAnsi="Times New Roman" w:cs="Times New Roman"/>
          <w:sz w:val="24"/>
          <w:szCs w:val="24"/>
        </w:rPr>
        <w:t>.</w:t>
      </w:r>
      <w:r w:rsidR="00AF1F9F">
        <w:rPr>
          <w:rFonts w:ascii="Times New Roman" w:hAnsi="Times New Roman" w:cs="Times New Roman"/>
          <w:sz w:val="24"/>
          <w:szCs w:val="24"/>
        </w:rPr>
        <w:t xml:space="preserve"> </w:t>
      </w:r>
      <w:r w:rsidR="002F3DEB">
        <w:rPr>
          <w:rFonts w:ascii="Times New Roman" w:hAnsi="Times New Roman" w:cs="Times New Roman"/>
          <w:sz w:val="24"/>
          <w:szCs w:val="24"/>
        </w:rPr>
        <w:t xml:space="preserve">Nombreux </w:t>
      </w:r>
      <w:r w:rsidR="00191E6E">
        <w:rPr>
          <w:rFonts w:ascii="Times New Roman" w:hAnsi="Times New Roman" w:cs="Times New Roman"/>
          <w:sz w:val="24"/>
          <w:szCs w:val="24"/>
        </w:rPr>
        <w:t>soulignent</w:t>
      </w:r>
      <w:r w:rsidR="00C976BE" w:rsidRPr="002B1E01">
        <w:rPr>
          <w:rFonts w:ascii="Times New Roman" w:hAnsi="Times New Roman" w:cs="Times New Roman"/>
          <w:sz w:val="24"/>
          <w:szCs w:val="24"/>
        </w:rPr>
        <w:t xml:space="preserve"> que la « </w:t>
      </w:r>
      <w:r w:rsidR="00C976BE" w:rsidRPr="002B1E01">
        <w:rPr>
          <w:rFonts w:ascii="Times New Roman" w:hAnsi="Times New Roman" w:cs="Times New Roman"/>
          <w:i/>
          <w:iCs/>
          <w:sz w:val="24"/>
          <w:szCs w:val="24"/>
        </w:rPr>
        <w:t>volonté </w:t>
      </w:r>
      <w:r w:rsidR="00C976BE" w:rsidRPr="002B1E01">
        <w:rPr>
          <w:rFonts w:ascii="Times New Roman" w:hAnsi="Times New Roman" w:cs="Times New Roman"/>
          <w:sz w:val="24"/>
          <w:szCs w:val="24"/>
        </w:rPr>
        <w:t>» et la « </w:t>
      </w:r>
      <w:r w:rsidR="00C976BE" w:rsidRPr="002B1E01">
        <w:rPr>
          <w:rFonts w:ascii="Times New Roman" w:hAnsi="Times New Roman" w:cs="Times New Roman"/>
          <w:i/>
          <w:iCs/>
          <w:sz w:val="24"/>
          <w:szCs w:val="24"/>
        </w:rPr>
        <w:t>ténacité </w:t>
      </w:r>
      <w:r w:rsidR="00C976BE" w:rsidRPr="002B1E01">
        <w:rPr>
          <w:rFonts w:ascii="Times New Roman" w:hAnsi="Times New Roman" w:cs="Times New Roman"/>
          <w:sz w:val="24"/>
          <w:szCs w:val="24"/>
        </w:rPr>
        <w:t>» du Chef de l’Etat ont permis d’éviter un « </w:t>
      </w:r>
      <w:proofErr w:type="spellStart"/>
      <w:r w:rsidR="00C976BE" w:rsidRPr="002B1E01">
        <w:rPr>
          <w:rFonts w:ascii="Times New Roman" w:hAnsi="Times New Roman" w:cs="Times New Roman"/>
          <w:sz w:val="24"/>
          <w:szCs w:val="24"/>
        </w:rPr>
        <w:t>Grexit</w:t>
      </w:r>
      <w:proofErr w:type="spellEnd"/>
      <w:r w:rsidR="00C976BE" w:rsidRPr="002B1E01">
        <w:rPr>
          <w:rFonts w:ascii="Times New Roman" w:hAnsi="Times New Roman" w:cs="Times New Roman"/>
          <w:sz w:val="24"/>
          <w:szCs w:val="24"/>
        </w:rPr>
        <w:t> ». Marquant sa « </w:t>
      </w:r>
      <w:r w:rsidR="00C976BE" w:rsidRPr="002B1E01">
        <w:rPr>
          <w:rFonts w:ascii="Times New Roman" w:hAnsi="Times New Roman" w:cs="Times New Roman"/>
          <w:i/>
          <w:iCs/>
          <w:sz w:val="24"/>
          <w:szCs w:val="24"/>
        </w:rPr>
        <w:t>détermination</w:t>
      </w:r>
      <w:r w:rsidR="00C976BE" w:rsidRPr="002B1E01">
        <w:rPr>
          <w:rFonts w:ascii="Times New Roman" w:hAnsi="Times New Roman" w:cs="Times New Roman"/>
          <w:sz w:val="24"/>
          <w:szCs w:val="24"/>
        </w:rPr>
        <w:t> » à imposer « </w:t>
      </w:r>
      <w:r w:rsidR="00C976BE" w:rsidRPr="002B1E01">
        <w:rPr>
          <w:rFonts w:ascii="Times New Roman" w:hAnsi="Times New Roman" w:cs="Times New Roman"/>
          <w:i/>
          <w:iCs/>
          <w:sz w:val="24"/>
          <w:szCs w:val="24"/>
        </w:rPr>
        <w:t>sa vision des choses</w:t>
      </w:r>
      <w:r w:rsidR="00C976BE" w:rsidRPr="002B1E01">
        <w:rPr>
          <w:rFonts w:ascii="Times New Roman" w:hAnsi="Times New Roman" w:cs="Times New Roman"/>
          <w:sz w:val="24"/>
          <w:szCs w:val="24"/>
        </w:rPr>
        <w:t> », une partie de l’opinion soutient l’action de « </w:t>
      </w:r>
      <w:r w:rsidR="00C976BE" w:rsidRPr="002B1E01">
        <w:rPr>
          <w:rFonts w:ascii="Times New Roman" w:hAnsi="Times New Roman" w:cs="Times New Roman"/>
          <w:i/>
          <w:iCs/>
          <w:sz w:val="24"/>
          <w:szCs w:val="24"/>
        </w:rPr>
        <w:t>synthèse des intérêts européens </w:t>
      </w:r>
      <w:r w:rsidR="00C976BE" w:rsidRPr="002B1E01">
        <w:rPr>
          <w:rFonts w:ascii="Times New Roman" w:hAnsi="Times New Roman" w:cs="Times New Roman"/>
          <w:sz w:val="24"/>
          <w:szCs w:val="24"/>
        </w:rPr>
        <w:t xml:space="preserve">» menée par </w:t>
      </w:r>
      <w:r w:rsidR="008F3E32">
        <w:rPr>
          <w:rFonts w:ascii="Times New Roman" w:hAnsi="Times New Roman" w:cs="Times New Roman"/>
          <w:sz w:val="24"/>
          <w:szCs w:val="24"/>
        </w:rPr>
        <w:t>le Président</w:t>
      </w:r>
      <w:r w:rsidR="00C976BE" w:rsidRPr="002B1E01">
        <w:rPr>
          <w:rFonts w:ascii="Times New Roman" w:hAnsi="Times New Roman" w:cs="Times New Roman"/>
          <w:sz w:val="24"/>
          <w:szCs w:val="24"/>
        </w:rPr>
        <w:t xml:space="preserve">, et estime que la crise grecque a </w:t>
      </w:r>
      <w:proofErr w:type="gramStart"/>
      <w:r w:rsidR="0035076B">
        <w:rPr>
          <w:rFonts w:ascii="Times New Roman" w:hAnsi="Times New Roman" w:cs="Times New Roman"/>
          <w:sz w:val="24"/>
          <w:szCs w:val="24"/>
        </w:rPr>
        <w:t>abouti</w:t>
      </w:r>
      <w:proofErr w:type="gramEnd"/>
      <w:r w:rsidR="00C976BE" w:rsidRPr="002B1E01">
        <w:rPr>
          <w:rFonts w:ascii="Times New Roman" w:hAnsi="Times New Roman" w:cs="Times New Roman"/>
          <w:sz w:val="24"/>
          <w:szCs w:val="24"/>
        </w:rPr>
        <w:t xml:space="preserve"> au « </w:t>
      </w:r>
      <w:r w:rsidR="00C976BE" w:rsidRPr="002B1E01">
        <w:rPr>
          <w:rFonts w:ascii="Times New Roman" w:hAnsi="Times New Roman" w:cs="Times New Roman"/>
          <w:i/>
          <w:iCs/>
          <w:sz w:val="24"/>
          <w:szCs w:val="24"/>
        </w:rPr>
        <w:t>rééquilibrage des forces </w:t>
      </w:r>
      <w:r w:rsidR="00C976BE" w:rsidRPr="002B1E01">
        <w:rPr>
          <w:rFonts w:ascii="Times New Roman" w:hAnsi="Times New Roman" w:cs="Times New Roman"/>
          <w:sz w:val="24"/>
          <w:szCs w:val="24"/>
        </w:rPr>
        <w:t xml:space="preserve">» avec l’Allemagne et </w:t>
      </w:r>
      <w:r w:rsidR="00191E6E">
        <w:rPr>
          <w:rFonts w:ascii="Times New Roman" w:hAnsi="Times New Roman" w:cs="Times New Roman"/>
          <w:sz w:val="24"/>
          <w:szCs w:val="24"/>
        </w:rPr>
        <w:t>Angela</w:t>
      </w:r>
      <w:r w:rsidR="00C976BE" w:rsidRPr="002B1E01">
        <w:rPr>
          <w:rFonts w:ascii="Times New Roman" w:hAnsi="Times New Roman" w:cs="Times New Roman"/>
          <w:sz w:val="24"/>
          <w:szCs w:val="24"/>
        </w:rPr>
        <w:t xml:space="preserve"> Merkel. </w:t>
      </w:r>
    </w:p>
    <w:p w:rsidR="00C976BE" w:rsidRPr="008F3E32" w:rsidRDefault="002B1E01" w:rsidP="008F3E32">
      <w:pPr>
        <w:pStyle w:val="Paragraphedeliste"/>
        <w:numPr>
          <w:ilvl w:val="0"/>
          <w:numId w:val="1"/>
        </w:numPr>
        <w:spacing w:before="120" w:after="120" w:line="240" w:lineRule="auto"/>
        <w:jc w:val="both"/>
        <w:rPr>
          <w:rFonts w:ascii="Times New Roman" w:hAnsi="Times New Roman" w:cs="Times New Roman"/>
        </w:rPr>
      </w:pPr>
      <w:r w:rsidRPr="0035076B">
        <w:rPr>
          <w:rFonts w:ascii="Times New Roman" w:hAnsi="Times New Roman" w:cs="Times New Roman"/>
          <w:iCs/>
        </w:rPr>
        <w:t>«</w:t>
      </w:r>
      <w:r>
        <w:rPr>
          <w:rFonts w:ascii="Times New Roman" w:hAnsi="Times New Roman" w:cs="Times New Roman"/>
          <w:i/>
          <w:iCs/>
        </w:rPr>
        <w:t> l</w:t>
      </w:r>
      <w:r w:rsidR="00C976BE" w:rsidRPr="002B1E01">
        <w:rPr>
          <w:rFonts w:ascii="Times New Roman" w:hAnsi="Times New Roman" w:cs="Times New Roman"/>
          <w:i/>
          <w:iCs/>
        </w:rPr>
        <w:t>e peuple grec vous doit une fière chandelle, l'Europe vous doit sa cohésion. Vous avez montré une stature de grand leader international</w:t>
      </w:r>
      <w:r w:rsidR="00742AAE">
        <w:rPr>
          <w:rFonts w:ascii="Times New Roman" w:hAnsi="Times New Roman" w:cs="Times New Roman"/>
          <w:i/>
          <w:iCs/>
        </w:rPr>
        <w:t xml:space="preserve"> car </w:t>
      </w:r>
      <w:r w:rsidR="00742AAE" w:rsidRPr="002B1E01">
        <w:rPr>
          <w:rFonts w:ascii="Times New Roman" w:hAnsi="Times New Roman" w:cs="Times New Roman"/>
          <w:i/>
          <w:iCs/>
        </w:rPr>
        <w:t>vous étiez seul contre beaucoup et avez obtenu un accord</w:t>
      </w:r>
      <w:r w:rsidR="00C976BE" w:rsidRPr="002B1E01">
        <w:rPr>
          <w:rFonts w:ascii="Times New Roman" w:hAnsi="Times New Roman" w:cs="Times New Roman"/>
        </w:rPr>
        <w:t> » (correspondant grec)</w:t>
      </w:r>
    </w:p>
    <w:p w:rsidR="00C976BE" w:rsidRPr="002B1E01" w:rsidRDefault="008F3E32" w:rsidP="00A4278C">
      <w:pPr>
        <w:spacing w:after="0"/>
        <w:ind w:firstLine="708"/>
        <w:jc w:val="both"/>
        <w:rPr>
          <w:rFonts w:ascii="Times New Roman" w:hAnsi="Times New Roman" w:cs="Times New Roman"/>
          <w:sz w:val="24"/>
          <w:szCs w:val="24"/>
        </w:rPr>
      </w:pPr>
      <w:r w:rsidRPr="002B1E01">
        <w:rPr>
          <w:rFonts w:ascii="Times New Roman" w:hAnsi="Times New Roman" w:cs="Times New Roman"/>
          <w:sz w:val="24"/>
          <w:szCs w:val="24"/>
        </w:rPr>
        <w:t xml:space="preserve">Le </w:t>
      </w:r>
      <w:r>
        <w:rPr>
          <w:rFonts w:ascii="Times New Roman" w:hAnsi="Times New Roman" w:cs="Times New Roman"/>
          <w:sz w:val="24"/>
          <w:szCs w:val="24"/>
        </w:rPr>
        <w:t>« </w:t>
      </w:r>
      <w:proofErr w:type="spellStart"/>
      <w:r w:rsidRPr="002B1E01">
        <w:rPr>
          <w:rFonts w:ascii="Times New Roman" w:hAnsi="Times New Roman" w:cs="Times New Roman"/>
          <w:sz w:val="24"/>
          <w:szCs w:val="24"/>
        </w:rPr>
        <w:t>Brexit</w:t>
      </w:r>
      <w:proofErr w:type="spellEnd"/>
      <w:r>
        <w:rPr>
          <w:rFonts w:ascii="Times New Roman" w:hAnsi="Times New Roman" w:cs="Times New Roman"/>
          <w:sz w:val="24"/>
          <w:szCs w:val="24"/>
        </w:rPr>
        <w:t> »</w:t>
      </w:r>
      <w:r>
        <w:rPr>
          <w:rFonts w:ascii="Times New Roman" w:hAnsi="Times New Roman" w:cs="Times New Roman"/>
          <w:sz w:val="24"/>
          <w:szCs w:val="24"/>
        </w:rPr>
        <w:t xml:space="preserve"> a</w:t>
      </w:r>
      <w:r>
        <w:rPr>
          <w:rFonts w:ascii="Times New Roman" w:hAnsi="Times New Roman" w:cs="Times New Roman"/>
          <w:sz w:val="24"/>
          <w:szCs w:val="24"/>
        </w:rPr>
        <w:t xml:space="preserve"> pour sa part été</w:t>
      </w:r>
      <w:r w:rsidRPr="002B1E01">
        <w:rPr>
          <w:rFonts w:ascii="Times New Roman" w:hAnsi="Times New Roman" w:cs="Times New Roman"/>
          <w:sz w:val="24"/>
          <w:szCs w:val="24"/>
        </w:rPr>
        <w:t xml:space="preserve"> considéré comme un « </w:t>
      </w:r>
      <w:r w:rsidRPr="002B1E01">
        <w:rPr>
          <w:rFonts w:ascii="Times New Roman" w:hAnsi="Times New Roman" w:cs="Times New Roman"/>
          <w:i/>
          <w:iCs/>
          <w:sz w:val="24"/>
          <w:szCs w:val="24"/>
        </w:rPr>
        <w:t>moment historique </w:t>
      </w:r>
      <w:r w:rsidRPr="002B1E01">
        <w:rPr>
          <w:rFonts w:ascii="Times New Roman" w:hAnsi="Times New Roman" w:cs="Times New Roman"/>
          <w:sz w:val="24"/>
          <w:szCs w:val="24"/>
        </w:rPr>
        <w:t xml:space="preserve">» pour l’avenir de l’institution européenne. </w:t>
      </w:r>
      <w:r w:rsidR="00C976BE" w:rsidRPr="002B1E01">
        <w:rPr>
          <w:rFonts w:ascii="Times New Roman" w:hAnsi="Times New Roman" w:cs="Times New Roman"/>
          <w:sz w:val="24"/>
          <w:szCs w:val="24"/>
        </w:rPr>
        <w:t xml:space="preserve">Suite au </w:t>
      </w:r>
      <w:r>
        <w:rPr>
          <w:rFonts w:ascii="Times New Roman" w:hAnsi="Times New Roman" w:cs="Times New Roman"/>
          <w:sz w:val="24"/>
          <w:szCs w:val="24"/>
        </w:rPr>
        <w:t>vote</w:t>
      </w:r>
      <w:r w:rsidR="00C976BE" w:rsidRPr="002B1E01">
        <w:rPr>
          <w:rFonts w:ascii="Times New Roman" w:hAnsi="Times New Roman" w:cs="Times New Roman"/>
          <w:sz w:val="24"/>
          <w:szCs w:val="24"/>
        </w:rPr>
        <w:t xml:space="preserve"> des Britanniques, fréquemment accusés de constituer un « </w:t>
      </w:r>
      <w:r w:rsidR="00C976BE" w:rsidRPr="002B1E01">
        <w:rPr>
          <w:rFonts w:ascii="Times New Roman" w:hAnsi="Times New Roman" w:cs="Times New Roman"/>
          <w:i/>
          <w:iCs/>
          <w:sz w:val="24"/>
          <w:szCs w:val="24"/>
        </w:rPr>
        <w:t xml:space="preserve">frein au bon fonctionnement de l’Europe </w:t>
      </w:r>
      <w:r w:rsidR="00C976BE" w:rsidRPr="002B1E01">
        <w:rPr>
          <w:rFonts w:ascii="Times New Roman" w:hAnsi="Times New Roman" w:cs="Times New Roman"/>
          <w:sz w:val="24"/>
          <w:szCs w:val="24"/>
        </w:rPr>
        <w:t xml:space="preserve">», </w:t>
      </w:r>
      <w:r w:rsidR="0013278E">
        <w:rPr>
          <w:rFonts w:ascii="Times New Roman" w:hAnsi="Times New Roman" w:cs="Times New Roman"/>
          <w:sz w:val="24"/>
          <w:szCs w:val="24"/>
        </w:rPr>
        <w:t>les correspondants ont</w:t>
      </w:r>
      <w:r w:rsidR="00C976BE" w:rsidRPr="002B1E01">
        <w:rPr>
          <w:rFonts w:ascii="Times New Roman" w:hAnsi="Times New Roman" w:cs="Times New Roman"/>
          <w:sz w:val="24"/>
          <w:szCs w:val="24"/>
        </w:rPr>
        <w:t xml:space="preserve"> invité le Président de la République à « </w:t>
      </w:r>
      <w:r w:rsidR="00C976BE" w:rsidRPr="002B1E01">
        <w:rPr>
          <w:rFonts w:ascii="Times New Roman" w:hAnsi="Times New Roman" w:cs="Times New Roman"/>
          <w:i/>
          <w:iCs/>
          <w:sz w:val="24"/>
          <w:szCs w:val="24"/>
        </w:rPr>
        <w:t>mener la reconstruction </w:t>
      </w:r>
      <w:r w:rsidR="002F3DEB">
        <w:rPr>
          <w:rFonts w:ascii="Times New Roman" w:hAnsi="Times New Roman" w:cs="Times New Roman"/>
          <w:sz w:val="24"/>
          <w:szCs w:val="24"/>
        </w:rPr>
        <w:t xml:space="preserve">» de l’UE. </w:t>
      </w:r>
      <w:r w:rsidR="002F3DEB" w:rsidRPr="00E22557">
        <w:rPr>
          <w:rFonts w:ascii="Times New Roman" w:hAnsi="Times New Roman" w:cs="Times New Roman"/>
          <w:b/>
          <w:sz w:val="24"/>
          <w:szCs w:val="24"/>
        </w:rPr>
        <w:t xml:space="preserve">Ces Européens </w:t>
      </w:r>
      <w:r w:rsidR="00C976BE" w:rsidRPr="00E22557">
        <w:rPr>
          <w:rFonts w:ascii="Times New Roman" w:hAnsi="Times New Roman" w:cs="Times New Roman"/>
          <w:b/>
          <w:sz w:val="24"/>
          <w:szCs w:val="24"/>
        </w:rPr>
        <w:t>déclarent attendre « </w:t>
      </w:r>
      <w:r w:rsidR="00C976BE" w:rsidRPr="00E22557">
        <w:rPr>
          <w:rFonts w:ascii="Times New Roman" w:hAnsi="Times New Roman" w:cs="Times New Roman"/>
          <w:b/>
          <w:i/>
          <w:iCs/>
          <w:sz w:val="24"/>
          <w:szCs w:val="24"/>
        </w:rPr>
        <w:t>autre chose </w:t>
      </w:r>
      <w:r w:rsidR="00C976BE" w:rsidRPr="00E22557">
        <w:rPr>
          <w:rFonts w:ascii="Times New Roman" w:hAnsi="Times New Roman" w:cs="Times New Roman"/>
          <w:b/>
          <w:sz w:val="24"/>
          <w:szCs w:val="24"/>
        </w:rPr>
        <w:t>» d’une union « </w:t>
      </w:r>
      <w:r w:rsidR="00C976BE" w:rsidRPr="00E22557">
        <w:rPr>
          <w:rFonts w:ascii="Times New Roman" w:hAnsi="Times New Roman" w:cs="Times New Roman"/>
          <w:b/>
          <w:i/>
          <w:iCs/>
          <w:sz w:val="24"/>
          <w:szCs w:val="24"/>
        </w:rPr>
        <w:t>si belle mais si inefficace </w:t>
      </w:r>
      <w:r w:rsidR="00C976BE" w:rsidRPr="00E22557">
        <w:rPr>
          <w:rFonts w:ascii="Times New Roman" w:hAnsi="Times New Roman" w:cs="Times New Roman"/>
          <w:b/>
          <w:sz w:val="24"/>
          <w:szCs w:val="24"/>
        </w:rPr>
        <w:t>». Estimant que « </w:t>
      </w:r>
      <w:r w:rsidR="00C976BE" w:rsidRPr="00E22557">
        <w:rPr>
          <w:rFonts w:ascii="Times New Roman" w:hAnsi="Times New Roman" w:cs="Times New Roman"/>
          <w:b/>
          <w:i/>
          <w:iCs/>
          <w:sz w:val="24"/>
          <w:szCs w:val="24"/>
        </w:rPr>
        <w:t>l’Europe n’est pas à transformer mais à réinventer </w:t>
      </w:r>
      <w:r w:rsidR="00C976BE" w:rsidRPr="00E22557">
        <w:rPr>
          <w:rFonts w:ascii="Times New Roman" w:hAnsi="Times New Roman" w:cs="Times New Roman"/>
          <w:b/>
          <w:sz w:val="24"/>
          <w:szCs w:val="24"/>
        </w:rPr>
        <w:t>», ils en appellent ainsi à une « </w:t>
      </w:r>
      <w:r w:rsidR="00C976BE" w:rsidRPr="00E22557">
        <w:rPr>
          <w:rFonts w:ascii="Times New Roman" w:hAnsi="Times New Roman" w:cs="Times New Roman"/>
          <w:b/>
          <w:i/>
          <w:iCs/>
          <w:sz w:val="24"/>
          <w:szCs w:val="24"/>
        </w:rPr>
        <w:t>refondation</w:t>
      </w:r>
      <w:r w:rsidR="00C976BE" w:rsidRPr="00E22557">
        <w:rPr>
          <w:rFonts w:ascii="Times New Roman" w:hAnsi="Times New Roman" w:cs="Times New Roman"/>
          <w:b/>
          <w:sz w:val="24"/>
          <w:szCs w:val="24"/>
        </w:rPr>
        <w:t> » qui la rendrait plus protectrice, moins « </w:t>
      </w:r>
      <w:r w:rsidR="00C976BE" w:rsidRPr="00E22557">
        <w:rPr>
          <w:rFonts w:ascii="Times New Roman" w:hAnsi="Times New Roman" w:cs="Times New Roman"/>
          <w:b/>
          <w:i/>
          <w:iCs/>
          <w:sz w:val="24"/>
          <w:szCs w:val="24"/>
        </w:rPr>
        <w:t>technocratique </w:t>
      </w:r>
      <w:r w:rsidR="00C976BE" w:rsidRPr="00E22557">
        <w:rPr>
          <w:rFonts w:ascii="Times New Roman" w:hAnsi="Times New Roman" w:cs="Times New Roman"/>
          <w:b/>
          <w:sz w:val="24"/>
          <w:szCs w:val="24"/>
        </w:rPr>
        <w:t>» et plus proche des préoccupations de ses citoyens.</w:t>
      </w:r>
    </w:p>
    <w:p w:rsidR="002B1E01" w:rsidRDefault="00423C9E" w:rsidP="002B1E01">
      <w:pPr>
        <w:pStyle w:val="Paragraphedeliste"/>
        <w:numPr>
          <w:ilvl w:val="0"/>
          <w:numId w:val="1"/>
        </w:numPr>
        <w:spacing w:after="120"/>
        <w:jc w:val="both"/>
        <w:rPr>
          <w:rFonts w:ascii="Times New Roman" w:hAnsi="Times New Roman" w:cs="Times New Roman"/>
        </w:rPr>
      </w:pPr>
      <w:r w:rsidRPr="002B1E01">
        <w:rPr>
          <w:rFonts w:ascii="Times New Roman" w:hAnsi="Times New Roman" w:cs="Times New Roman"/>
        </w:rPr>
        <w:t xml:space="preserve"> </w:t>
      </w:r>
      <w:r w:rsidR="00C976BE" w:rsidRPr="002B1E01">
        <w:rPr>
          <w:rFonts w:ascii="Times New Roman" w:hAnsi="Times New Roman" w:cs="Times New Roman"/>
        </w:rPr>
        <w:t>« </w:t>
      </w:r>
      <w:r w:rsidR="00C976BE" w:rsidRPr="002B1E01">
        <w:rPr>
          <w:rFonts w:ascii="Times New Roman" w:hAnsi="Times New Roman" w:cs="Times New Roman"/>
          <w:i/>
          <w:iCs/>
        </w:rPr>
        <w:t>l'Europe aujourd'hui est trop</w:t>
      </w:r>
      <w:r w:rsidR="0013278E">
        <w:rPr>
          <w:rFonts w:ascii="Times New Roman" w:hAnsi="Times New Roman" w:cs="Times New Roman"/>
          <w:i/>
          <w:iCs/>
        </w:rPr>
        <w:t xml:space="preserve"> lointaine et non démocratique. Elle</w:t>
      </w:r>
      <w:r w:rsidR="00C976BE" w:rsidRPr="002B1E01">
        <w:rPr>
          <w:rFonts w:ascii="Times New Roman" w:hAnsi="Times New Roman" w:cs="Times New Roman"/>
          <w:i/>
          <w:iCs/>
        </w:rPr>
        <w:t xml:space="preserve"> s'occupe de trop de détails au lieu de se consacrer à l'essentiel. Ne vous y trompez pas : beaucoup </w:t>
      </w:r>
      <w:r w:rsidR="002F3DEB">
        <w:rPr>
          <w:rFonts w:ascii="Times New Roman" w:hAnsi="Times New Roman" w:cs="Times New Roman"/>
          <w:i/>
          <w:iCs/>
        </w:rPr>
        <w:t>sont</w:t>
      </w:r>
      <w:r w:rsidR="00C976BE" w:rsidRPr="002B1E01">
        <w:rPr>
          <w:rFonts w:ascii="Times New Roman" w:hAnsi="Times New Roman" w:cs="Times New Roman"/>
          <w:i/>
          <w:iCs/>
        </w:rPr>
        <w:t xml:space="preserve"> comme moi pour plus d'Europe, et beaucoup </w:t>
      </w:r>
      <w:r w:rsidR="002F3DEB">
        <w:rPr>
          <w:rFonts w:ascii="Times New Roman" w:hAnsi="Times New Roman" w:cs="Times New Roman"/>
          <w:i/>
          <w:iCs/>
        </w:rPr>
        <w:t>de sceptiques</w:t>
      </w:r>
      <w:r w:rsidR="00C976BE" w:rsidRPr="002B1E01">
        <w:rPr>
          <w:rFonts w:ascii="Times New Roman" w:hAnsi="Times New Roman" w:cs="Times New Roman"/>
          <w:i/>
          <w:iCs/>
        </w:rPr>
        <w:t xml:space="preserve"> le sont car l'Europe d'aujourd'hui est trop éloignée d'eux et technocratique</w:t>
      </w:r>
      <w:r w:rsidR="003B21C6">
        <w:rPr>
          <w:rFonts w:ascii="Times New Roman" w:hAnsi="Times New Roman" w:cs="Times New Roman"/>
          <w:i/>
          <w:iCs/>
        </w:rPr>
        <w:t>.</w:t>
      </w:r>
      <w:r w:rsidR="00C976BE" w:rsidRPr="002B1E01">
        <w:rPr>
          <w:rFonts w:ascii="Times New Roman" w:hAnsi="Times New Roman" w:cs="Times New Roman"/>
          <w:i/>
          <w:iCs/>
        </w:rPr>
        <w:t> </w:t>
      </w:r>
      <w:r w:rsidR="00C976BE" w:rsidRPr="002B1E01">
        <w:rPr>
          <w:rFonts w:ascii="Times New Roman" w:hAnsi="Times New Roman" w:cs="Times New Roman"/>
        </w:rPr>
        <w:t>»</w:t>
      </w:r>
    </w:p>
    <w:p w:rsidR="00C976BE" w:rsidRPr="002B1E01" w:rsidRDefault="00C976BE" w:rsidP="003B21C6">
      <w:pPr>
        <w:pStyle w:val="Paragraphedeliste"/>
        <w:numPr>
          <w:ilvl w:val="0"/>
          <w:numId w:val="1"/>
        </w:numPr>
        <w:spacing w:after="120"/>
        <w:jc w:val="both"/>
        <w:rPr>
          <w:rFonts w:ascii="Times New Roman" w:hAnsi="Times New Roman" w:cs="Times New Roman"/>
        </w:rPr>
      </w:pPr>
      <w:r w:rsidRPr="002B1E01">
        <w:rPr>
          <w:rFonts w:ascii="Times New Roman" w:hAnsi="Times New Roman" w:cs="Times New Roman"/>
        </w:rPr>
        <w:t>« </w:t>
      </w:r>
      <w:r w:rsidRPr="002B1E01">
        <w:rPr>
          <w:rFonts w:ascii="Times New Roman" w:hAnsi="Times New Roman" w:cs="Times New Roman"/>
          <w:i/>
          <w:iCs/>
        </w:rPr>
        <w:t xml:space="preserve">j'espère vivement que cette déflagration suscitera une réaction constructive des dirigeants européens et de la Commission visant à terminer la construction de l'Europe (défense européenne, moyens donnés à la gestion des frontières, avancées dans l'Europe sociale), à lancer un vrai plan de </w:t>
      </w:r>
      <w:proofErr w:type="spellStart"/>
      <w:r w:rsidRPr="002B1E01">
        <w:rPr>
          <w:rFonts w:ascii="Times New Roman" w:hAnsi="Times New Roman" w:cs="Times New Roman"/>
          <w:i/>
          <w:iCs/>
        </w:rPr>
        <w:t>réindustrialisation</w:t>
      </w:r>
      <w:proofErr w:type="spellEnd"/>
      <w:r w:rsidRPr="002B1E01">
        <w:rPr>
          <w:rFonts w:ascii="Times New Roman" w:hAnsi="Times New Roman" w:cs="Times New Roman"/>
          <w:i/>
          <w:iCs/>
        </w:rPr>
        <w:t xml:space="preserve"> (et pas seulement une injection de liquidités dans l'économie) et un plan européen de simplification réglementaire</w:t>
      </w:r>
      <w:r w:rsidR="003B21C6">
        <w:rPr>
          <w:rFonts w:ascii="Times New Roman" w:hAnsi="Times New Roman" w:cs="Times New Roman"/>
          <w:i/>
          <w:iCs/>
        </w:rPr>
        <w:t xml:space="preserve"> </w:t>
      </w:r>
      <w:r w:rsidR="003B21C6" w:rsidRPr="003B21C6">
        <w:rPr>
          <w:rFonts w:ascii="Times New Roman" w:hAnsi="Times New Roman" w:cs="Times New Roman"/>
          <w:i/>
          <w:iCs/>
        </w:rPr>
        <w:t>car nous le constatons au quotidien, nous sommes étouffés par le maquis réglementaire dont l'o</w:t>
      </w:r>
      <w:r w:rsidR="003B21C6">
        <w:rPr>
          <w:rFonts w:ascii="Times New Roman" w:hAnsi="Times New Roman" w:cs="Times New Roman"/>
          <w:i/>
          <w:iCs/>
        </w:rPr>
        <w:t>rigine n'est pas qu'européenne.</w:t>
      </w:r>
      <w:r w:rsidR="00191E6E">
        <w:rPr>
          <w:rFonts w:ascii="Times New Roman" w:hAnsi="Times New Roman" w:cs="Times New Roman"/>
          <w:i/>
          <w:iCs/>
        </w:rPr>
        <w:t> </w:t>
      </w:r>
      <w:r w:rsidR="00191E6E" w:rsidRPr="0035076B">
        <w:rPr>
          <w:rFonts w:ascii="Times New Roman" w:hAnsi="Times New Roman" w:cs="Times New Roman"/>
          <w:iCs/>
        </w:rPr>
        <w:t>»</w:t>
      </w:r>
    </w:p>
    <w:p w:rsidR="00C976BE" w:rsidRDefault="00C976BE" w:rsidP="00737936">
      <w:pPr>
        <w:spacing w:after="0"/>
        <w:ind w:firstLine="709"/>
        <w:jc w:val="both"/>
        <w:rPr>
          <w:rFonts w:ascii="Times New Roman" w:hAnsi="Times New Roman" w:cs="Times New Roman"/>
          <w:sz w:val="24"/>
          <w:szCs w:val="24"/>
        </w:rPr>
      </w:pPr>
      <w:r w:rsidRPr="00E22557">
        <w:rPr>
          <w:rFonts w:ascii="Times New Roman" w:hAnsi="Times New Roman" w:cs="Times New Roman"/>
          <w:b/>
          <w:sz w:val="24"/>
          <w:szCs w:val="24"/>
        </w:rPr>
        <w:t xml:space="preserve">Finalement, </w:t>
      </w:r>
      <w:r w:rsidR="00191E6E" w:rsidRPr="00E22557">
        <w:rPr>
          <w:rFonts w:ascii="Times New Roman" w:hAnsi="Times New Roman" w:cs="Times New Roman"/>
          <w:b/>
          <w:sz w:val="24"/>
          <w:szCs w:val="24"/>
        </w:rPr>
        <w:t>rares sont les europhobes</w:t>
      </w:r>
      <w:r w:rsidRPr="00E22557">
        <w:rPr>
          <w:rFonts w:ascii="Times New Roman" w:hAnsi="Times New Roman" w:cs="Times New Roman"/>
          <w:b/>
          <w:sz w:val="24"/>
          <w:szCs w:val="24"/>
        </w:rPr>
        <w:t xml:space="preserve"> assumant une volonté de « </w:t>
      </w:r>
      <w:r w:rsidRPr="00E22557">
        <w:rPr>
          <w:rFonts w:ascii="Times New Roman" w:hAnsi="Times New Roman" w:cs="Times New Roman"/>
          <w:b/>
          <w:i/>
          <w:iCs/>
          <w:sz w:val="24"/>
          <w:szCs w:val="24"/>
        </w:rPr>
        <w:t>détruire l’Europe</w:t>
      </w:r>
      <w:r w:rsidRPr="00E22557">
        <w:rPr>
          <w:rFonts w:ascii="Times New Roman" w:hAnsi="Times New Roman" w:cs="Times New Roman"/>
          <w:b/>
          <w:sz w:val="24"/>
          <w:szCs w:val="24"/>
        </w:rPr>
        <w:t> » pour que la France retrouve sa «</w:t>
      </w:r>
      <w:r w:rsidRPr="00E22557">
        <w:rPr>
          <w:rFonts w:ascii="Times New Roman" w:hAnsi="Times New Roman" w:cs="Times New Roman"/>
          <w:b/>
          <w:i/>
          <w:iCs/>
          <w:sz w:val="24"/>
          <w:szCs w:val="24"/>
        </w:rPr>
        <w:t> souveraineté nationale </w:t>
      </w:r>
      <w:r w:rsidRPr="00E22557">
        <w:rPr>
          <w:rFonts w:ascii="Times New Roman" w:hAnsi="Times New Roman" w:cs="Times New Roman"/>
          <w:b/>
          <w:sz w:val="24"/>
          <w:szCs w:val="24"/>
        </w:rPr>
        <w:t>».</w:t>
      </w:r>
      <w:r w:rsidRPr="002B1E01">
        <w:rPr>
          <w:rFonts w:ascii="Times New Roman" w:hAnsi="Times New Roman" w:cs="Times New Roman"/>
          <w:sz w:val="24"/>
          <w:szCs w:val="24"/>
        </w:rPr>
        <w:t xml:space="preserve"> </w:t>
      </w:r>
      <w:r w:rsidR="0035076B">
        <w:rPr>
          <w:rFonts w:ascii="Times New Roman" w:hAnsi="Times New Roman" w:cs="Times New Roman"/>
          <w:sz w:val="24"/>
          <w:szCs w:val="24"/>
        </w:rPr>
        <w:t>Si l</w:t>
      </w:r>
      <w:r w:rsidRPr="002B1E01">
        <w:rPr>
          <w:rFonts w:ascii="Times New Roman" w:hAnsi="Times New Roman" w:cs="Times New Roman"/>
          <w:sz w:val="24"/>
          <w:szCs w:val="24"/>
        </w:rPr>
        <w:t>a majorité n’oublie pas que l’Europe est « </w:t>
      </w:r>
      <w:r w:rsidRPr="002B1E01">
        <w:rPr>
          <w:rFonts w:ascii="Times New Roman" w:hAnsi="Times New Roman" w:cs="Times New Roman"/>
          <w:i/>
          <w:iCs/>
          <w:sz w:val="24"/>
          <w:szCs w:val="24"/>
        </w:rPr>
        <w:t>une terre de paix </w:t>
      </w:r>
      <w:r w:rsidRPr="002B1E01">
        <w:rPr>
          <w:rFonts w:ascii="Times New Roman" w:hAnsi="Times New Roman" w:cs="Times New Roman"/>
          <w:sz w:val="24"/>
          <w:szCs w:val="24"/>
        </w:rPr>
        <w:t xml:space="preserve">», </w:t>
      </w:r>
      <w:r w:rsidR="0035076B" w:rsidRPr="002B1E01">
        <w:rPr>
          <w:rFonts w:ascii="Times New Roman" w:hAnsi="Times New Roman" w:cs="Times New Roman"/>
          <w:sz w:val="24"/>
          <w:szCs w:val="24"/>
        </w:rPr>
        <w:t>ce</w:t>
      </w:r>
      <w:r w:rsidR="0035076B">
        <w:rPr>
          <w:rFonts w:ascii="Times New Roman" w:hAnsi="Times New Roman" w:cs="Times New Roman"/>
          <w:sz w:val="24"/>
          <w:szCs w:val="24"/>
        </w:rPr>
        <w:t>la</w:t>
      </w:r>
      <w:r w:rsidRPr="002B1E01">
        <w:rPr>
          <w:rFonts w:ascii="Times New Roman" w:hAnsi="Times New Roman" w:cs="Times New Roman"/>
          <w:sz w:val="24"/>
          <w:szCs w:val="24"/>
        </w:rPr>
        <w:t xml:space="preserve"> ne l</w:t>
      </w:r>
      <w:r w:rsidR="0035076B">
        <w:rPr>
          <w:rFonts w:ascii="Times New Roman" w:hAnsi="Times New Roman" w:cs="Times New Roman"/>
          <w:sz w:val="24"/>
          <w:szCs w:val="24"/>
        </w:rPr>
        <w:t>’</w:t>
      </w:r>
      <w:r w:rsidRPr="002B1E01">
        <w:rPr>
          <w:rFonts w:ascii="Times New Roman" w:hAnsi="Times New Roman" w:cs="Times New Roman"/>
          <w:sz w:val="24"/>
          <w:szCs w:val="24"/>
        </w:rPr>
        <w:t>empêche pas de criti</w:t>
      </w:r>
      <w:r w:rsidR="002B1E01">
        <w:rPr>
          <w:rFonts w:ascii="Times New Roman" w:hAnsi="Times New Roman" w:cs="Times New Roman"/>
          <w:sz w:val="24"/>
          <w:szCs w:val="24"/>
        </w:rPr>
        <w:t xml:space="preserve">quer son fonctionnement actuel : </w:t>
      </w:r>
      <w:r w:rsidRPr="002B1E01">
        <w:rPr>
          <w:rFonts w:ascii="Times New Roman" w:hAnsi="Times New Roman" w:cs="Times New Roman"/>
          <w:sz w:val="24"/>
          <w:szCs w:val="24"/>
        </w:rPr>
        <w:t>« </w:t>
      </w:r>
      <w:r w:rsidRPr="002B1E01">
        <w:rPr>
          <w:rFonts w:ascii="Times New Roman" w:hAnsi="Times New Roman" w:cs="Times New Roman"/>
          <w:i/>
          <w:iCs/>
          <w:sz w:val="24"/>
          <w:szCs w:val="24"/>
        </w:rPr>
        <w:t xml:space="preserve">il faut rappeler aux Européens que les guerres ont dévasté </w:t>
      </w:r>
      <w:r w:rsidR="002F3DEB">
        <w:rPr>
          <w:rFonts w:ascii="Times New Roman" w:hAnsi="Times New Roman" w:cs="Times New Roman"/>
          <w:i/>
          <w:iCs/>
          <w:sz w:val="24"/>
          <w:szCs w:val="24"/>
        </w:rPr>
        <w:t>le continent</w:t>
      </w:r>
      <w:r w:rsidRPr="002B1E01">
        <w:rPr>
          <w:rFonts w:ascii="Times New Roman" w:hAnsi="Times New Roman" w:cs="Times New Roman"/>
          <w:i/>
          <w:iCs/>
          <w:sz w:val="24"/>
          <w:szCs w:val="24"/>
        </w:rPr>
        <w:t xml:space="preserve"> au dernier siècle et que l'unité préserve la paix. Le chacun pour soi menace le fonctionnement des démocraties. Mais l’UE a quant à elle oublié que nous ne voulons pas que d’une union économique et libérale </w:t>
      </w:r>
      <w:r w:rsidRPr="002B1E01">
        <w:rPr>
          <w:rFonts w:ascii="Times New Roman" w:hAnsi="Times New Roman" w:cs="Times New Roman"/>
          <w:sz w:val="24"/>
          <w:szCs w:val="24"/>
        </w:rPr>
        <w:t>»</w:t>
      </w:r>
      <w:r w:rsidR="0035076B">
        <w:rPr>
          <w:rFonts w:ascii="Times New Roman" w:hAnsi="Times New Roman" w:cs="Times New Roman"/>
          <w:sz w:val="24"/>
          <w:szCs w:val="24"/>
        </w:rPr>
        <w:t>.</w:t>
      </w:r>
    </w:p>
    <w:p w:rsidR="0035076B" w:rsidRPr="002B1E01" w:rsidRDefault="0035076B" w:rsidP="00737936">
      <w:pPr>
        <w:spacing w:after="0"/>
        <w:ind w:firstLine="709"/>
        <w:jc w:val="both"/>
        <w:rPr>
          <w:rFonts w:ascii="Times New Roman" w:hAnsi="Times New Roman" w:cs="Times New Roman"/>
          <w:sz w:val="24"/>
          <w:szCs w:val="24"/>
        </w:rPr>
      </w:pPr>
    </w:p>
    <w:p w:rsidR="003B21C6" w:rsidRPr="002B1E01" w:rsidRDefault="00C976BE" w:rsidP="003D3731">
      <w:pPr>
        <w:spacing w:after="0"/>
        <w:ind w:firstLine="709"/>
        <w:jc w:val="both"/>
        <w:rPr>
          <w:rFonts w:ascii="Times New Roman" w:hAnsi="Times New Roman" w:cs="Times New Roman"/>
          <w:sz w:val="24"/>
          <w:szCs w:val="24"/>
        </w:rPr>
      </w:pPr>
      <w:r w:rsidRPr="002B1E01">
        <w:rPr>
          <w:rFonts w:ascii="Times New Roman" w:hAnsi="Times New Roman" w:cs="Times New Roman"/>
          <w:sz w:val="24"/>
          <w:szCs w:val="24"/>
        </w:rPr>
        <w:t>Constatant l’impossibilité « </w:t>
      </w:r>
      <w:r w:rsidRPr="002B1E01">
        <w:rPr>
          <w:rFonts w:ascii="Times New Roman" w:hAnsi="Times New Roman" w:cs="Times New Roman"/>
          <w:i/>
          <w:iCs/>
          <w:sz w:val="24"/>
          <w:szCs w:val="24"/>
        </w:rPr>
        <w:t>d’œuvrer efficacement à 28</w:t>
      </w:r>
      <w:r w:rsidRPr="002B1E01">
        <w:rPr>
          <w:rFonts w:ascii="Times New Roman" w:hAnsi="Times New Roman" w:cs="Times New Roman"/>
          <w:sz w:val="24"/>
          <w:szCs w:val="24"/>
        </w:rPr>
        <w:t> », de même que le « </w:t>
      </w:r>
      <w:r w:rsidRPr="002B1E01">
        <w:rPr>
          <w:rFonts w:ascii="Times New Roman" w:hAnsi="Times New Roman" w:cs="Times New Roman"/>
          <w:i/>
          <w:iCs/>
          <w:sz w:val="24"/>
          <w:szCs w:val="24"/>
        </w:rPr>
        <w:t>nivellement par le bas </w:t>
      </w:r>
      <w:r w:rsidRPr="002B1E01">
        <w:rPr>
          <w:rFonts w:ascii="Times New Roman" w:hAnsi="Times New Roman" w:cs="Times New Roman"/>
          <w:sz w:val="24"/>
          <w:szCs w:val="24"/>
        </w:rPr>
        <w:t>» entraîné par une coopération entre « </w:t>
      </w:r>
      <w:r w:rsidRPr="002B1E01">
        <w:rPr>
          <w:rFonts w:ascii="Times New Roman" w:hAnsi="Times New Roman" w:cs="Times New Roman"/>
          <w:i/>
          <w:iCs/>
          <w:sz w:val="24"/>
          <w:szCs w:val="24"/>
        </w:rPr>
        <w:t>tant de pays très différents </w:t>
      </w:r>
      <w:r w:rsidRPr="002B1E01">
        <w:rPr>
          <w:rFonts w:ascii="Times New Roman" w:hAnsi="Times New Roman" w:cs="Times New Roman"/>
          <w:sz w:val="24"/>
          <w:szCs w:val="24"/>
        </w:rPr>
        <w:t xml:space="preserve">», </w:t>
      </w:r>
      <w:r w:rsidRPr="00E22557">
        <w:rPr>
          <w:rFonts w:ascii="Times New Roman" w:hAnsi="Times New Roman" w:cs="Times New Roman"/>
          <w:b/>
          <w:sz w:val="24"/>
          <w:szCs w:val="24"/>
        </w:rPr>
        <w:t xml:space="preserve">l’idée d’une Europe à </w:t>
      </w:r>
      <w:r w:rsidRPr="00E22557">
        <w:rPr>
          <w:rFonts w:ascii="Times New Roman" w:hAnsi="Times New Roman" w:cs="Times New Roman"/>
          <w:b/>
          <w:sz w:val="24"/>
          <w:szCs w:val="24"/>
        </w:rPr>
        <w:lastRenderedPageBreak/>
        <w:t>plusieurs vitesses semble séduire une part croissante de citoyens.</w:t>
      </w:r>
      <w:r w:rsidRPr="002B1E01">
        <w:rPr>
          <w:rFonts w:ascii="Times New Roman" w:hAnsi="Times New Roman" w:cs="Times New Roman"/>
          <w:sz w:val="24"/>
          <w:szCs w:val="24"/>
        </w:rPr>
        <w:t xml:space="preserve"> Ces </w:t>
      </w:r>
      <w:proofErr w:type="spellStart"/>
      <w:r w:rsidRPr="002B1E01">
        <w:rPr>
          <w:rFonts w:ascii="Times New Roman" w:hAnsi="Times New Roman" w:cs="Times New Roman"/>
          <w:sz w:val="24"/>
          <w:szCs w:val="24"/>
        </w:rPr>
        <w:t>europhiles</w:t>
      </w:r>
      <w:proofErr w:type="spellEnd"/>
      <w:r w:rsidRPr="002B1E01">
        <w:rPr>
          <w:rFonts w:ascii="Times New Roman" w:hAnsi="Times New Roman" w:cs="Times New Roman"/>
          <w:sz w:val="24"/>
          <w:szCs w:val="24"/>
        </w:rPr>
        <w:t xml:space="preserve"> considèrent comme nécessaire de se regrouper « </w:t>
      </w:r>
      <w:r w:rsidRPr="002B1E01">
        <w:rPr>
          <w:rFonts w:ascii="Times New Roman" w:hAnsi="Times New Roman" w:cs="Times New Roman"/>
          <w:i/>
          <w:iCs/>
          <w:sz w:val="24"/>
          <w:szCs w:val="24"/>
        </w:rPr>
        <w:t>autour d’un noyau dur</w:t>
      </w:r>
      <w:r w:rsidRPr="002B1E01">
        <w:rPr>
          <w:rFonts w:ascii="Times New Roman" w:hAnsi="Times New Roman" w:cs="Times New Roman"/>
          <w:sz w:val="24"/>
          <w:szCs w:val="24"/>
        </w:rPr>
        <w:t> » afin  de « </w:t>
      </w:r>
      <w:r w:rsidRPr="002B1E01">
        <w:rPr>
          <w:rFonts w:ascii="Times New Roman" w:hAnsi="Times New Roman" w:cs="Times New Roman"/>
          <w:i/>
          <w:iCs/>
          <w:sz w:val="24"/>
          <w:szCs w:val="24"/>
        </w:rPr>
        <w:t>marcher ensemble à une vitesse plus grande</w:t>
      </w:r>
      <w:r w:rsidRPr="002B1E01">
        <w:rPr>
          <w:rFonts w:ascii="Times New Roman" w:hAnsi="Times New Roman" w:cs="Times New Roman"/>
          <w:sz w:val="24"/>
          <w:szCs w:val="24"/>
        </w:rPr>
        <w:t xml:space="preserve"> ». Une ambition nouvelle favorisée par le </w:t>
      </w:r>
      <w:proofErr w:type="spellStart"/>
      <w:r w:rsidRPr="002B1E01">
        <w:rPr>
          <w:rFonts w:ascii="Times New Roman" w:hAnsi="Times New Roman" w:cs="Times New Roman"/>
          <w:sz w:val="24"/>
          <w:szCs w:val="24"/>
        </w:rPr>
        <w:t>Brexit</w:t>
      </w:r>
      <w:proofErr w:type="spellEnd"/>
      <w:r w:rsidR="008F3E32">
        <w:rPr>
          <w:rFonts w:ascii="Times New Roman" w:hAnsi="Times New Roman" w:cs="Times New Roman"/>
          <w:sz w:val="24"/>
          <w:szCs w:val="24"/>
        </w:rPr>
        <w:t> : q</w:t>
      </w:r>
      <w:r w:rsidRPr="002B1E01">
        <w:rPr>
          <w:rFonts w:ascii="Times New Roman" w:hAnsi="Times New Roman" w:cs="Times New Roman"/>
          <w:sz w:val="24"/>
          <w:szCs w:val="24"/>
        </w:rPr>
        <w:t>ualifié « </w:t>
      </w:r>
      <w:r w:rsidRPr="002B1E01">
        <w:rPr>
          <w:rFonts w:ascii="Times New Roman" w:hAnsi="Times New Roman" w:cs="Times New Roman"/>
          <w:i/>
          <w:iCs/>
          <w:sz w:val="24"/>
          <w:szCs w:val="24"/>
        </w:rPr>
        <w:t>d’occasion en or </w:t>
      </w:r>
      <w:r w:rsidRPr="002B1E01">
        <w:rPr>
          <w:rFonts w:ascii="Times New Roman" w:hAnsi="Times New Roman" w:cs="Times New Roman"/>
          <w:sz w:val="24"/>
          <w:szCs w:val="24"/>
        </w:rPr>
        <w:t>», celui-ci « </w:t>
      </w:r>
      <w:r w:rsidRPr="002B1E01">
        <w:rPr>
          <w:rFonts w:ascii="Times New Roman" w:hAnsi="Times New Roman" w:cs="Times New Roman"/>
          <w:i/>
          <w:iCs/>
          <w:sz w:val="24"/>
          <w:szCs w:val="24"/>
        </w:rPr>
        <w:t>semble avoir resserré nos liens avec nos alliés d’Europe de l’Ouest </w:t>
      </w:r>
      <w:r w:rsidRPr="002B1E01">
        <w:rPr>
          <w:rFonts w:ascii="Times New Roman" w:hAnsi="Times New Roman" w:cs="Times New Roman"/>
          <w:sz w:val="24"/>
          <w:szCs w:val="24"/>
        </w:rPr>
        <w:t xml:space="preserve">», comme en témoignerait la tenue de sommets européens resserrés, dont le mini-sommet </w:t>
      </w:r>
      <w:r w:rsidR="006431C6" w:rsidRPr="002B1E01">
        <w:rPr>
          <w:rFonts w:ascii="Times New Roman" w:hAnsi="Times New Roman" w:cs="Times New Roman"/>
          <w:sz w:val="24"/>
          <w:szCs w:val="24"/>
        </w:rPr>
        <w:t xml:space="preserve">à </w:t>
      </w:r>
      <w:r w:rsidRPr="002B1E01">
        <w:rPr>
          <w:rFonts w:ascii="Times New Roman" w:hAnsi="Times New Roman" w:cs="Times New Roman"/>
          <w:sz w:val="24"/>
          <w:szCs w:val="24"/>
        </w:rPr>
        <w:t xml:space="preserve">Versailles </w:t>
      </w:r>
      <w:r w:rsidR="006431C6" w:rsidRPr="002B1E01">
        <w:rPr>
          <w:rFonts w:ascii="Times New Roman" w:hAnsi="Times New Roman" w:cs="Times New Roman"/>
          <w:sz w:val="24"/>
          <w:szCs w:val="24"/>
        </w:rPr>
        <w:t xml:space="preserve">le </w:t>
      </w:r>
      <w:r w:rsidRPr="002B1E01">
        <w:rPr>
          <w:rFonts w:ascii="Times New Roman" w:hAnsi="Times New Roman" w:cs="Times New Roman"/>
          <w:sz w:val="24"/>
          <w:szCs w:val="24"/>
        </w:rPr>
        <w:t xml:space="preserve">6 mars </w:t>
      </w:r>
      <w:r w:rsidR="00423C9E">
        <w:rPr>
          <w:rFonts w:ascii="Times New Roman" w:hAnsi="Times New Roman" w:cs="Times New Roman"/>
          <w:sz w:val="24"/>
          <w:szCs w:val="24"/>
        </w:rPr>
        <w:t xml:space="preserve">2017 serait le dernier en date : </w:t>
      </w:r>
      <w:r w:rsidRPr="00423C9E">
        <w:rPr>
          <w:rFonts w:ascii="Times New Roman" w:hAnsi="Times New Roman" w:cs="Times New Roman"/>
          <w:sz w:val="24"/>
          <w:szCs w:val="24"/>
        </w:rPr>
        <w:t xml:space="preserve">« </w:t>
      </w:r>
      <w:r w:rsidR="007F678D">
        <w:rPr>
          <w:rFonts w:ascii="Times New Roman" w:hAnsi="Times New Roman" w:cs="Times New Roman"/>
          <w:i/>
          <w:iCs/>
          <w:sz w:val="24"/>
          <w:szCs w:val="24"/>
        </w:rPr>
        <w:t>i</w:t>
      </w:r>
      <w:r w:rsidRPr="00423C9E">
        <w:rPr>
          <w:rFonts w:ascii="Times New Roman" w:hAnsi="Times New Roman" w:cs="Times New Roman"/>
          <w:i/>
          <w:iCs/>
          <w:sz w:val="24"/>
          <w:szCs w:val="24"/>
        </w:rPr>
        <w:t>l faut s’engager avec ceux qui en ont la volonté, vers la création d’un noyau dynamique et politique au sein du traité existant</w:t>
      </w:r>
      <w:r w:rsidR="00423C9E" w:rsidRPr="00423C9E">
        <w:rPr>
          <w:rFonts w:ascii="Times New Roman" w:hAnsi="Times New Roman" w:cs="Times New Roman"/>
          <w:i/>
          <w:iCs/>
          <w:sz w:val="24"/>
          <w:szCs w:val="24"/>
        </w:rPr>
        <w:t>, tout en restant ouvert à l’ensemble des membres de l’UE</w:t>
      </w:r>
      <w:r w:rsidR="00423C9E">
        <w:rPr>
          <w:rFonts w:ascii="Times New Roman" w:hAnsi="Times New Roman" w:cs="Times New Roman"/>
          <w:i/>
          <w:iCs/>
          <w:sz w:val="24"/>
          <w:szCs w:val="24"/>
        </w:rPr>
        <w:t>.</w:t>
      </w:r>
      <w:r w:rsidRPr="00423C9E">
        <w:rPr>
          <w:rFonts w:ascii="Times New Roman" w:hAnsi="Times New Roman" w:cs="Times New Roman"/>
          <w:sz w:val="24"/>
          <w:szCs w:val="24"/>
        </w:rPr>
        <w:t xml:space="preserve"> »</w:t>
      </w:r>
    </w:p>
    <w:p w:rsidR="00423C9E" w:rsidRDefault="00423C9E" w:rsidP="00A4278C">
      <w:pPr>
        <w:spacing w:after="0"/>
        <w:jc w:val="center"/>
        <w:rPr>
          <w:rFonts w:ascii="Times New Roman" w:hAnsi="Times New Roman" w:cs="Times New Roman"/>
          <w:sz w:val="24"/>
          <w:szCs w:val="24"/>
        </w:rPr>
      </w:pPr>
      <w:r>
        <w:rPr>
          <w:rFonts w:ascii="Times New Roman" w:hAnsi="Times New Roman" w:cs="Times New Roman"/>
          <w:sz w:val="24"/>
          <w:szCs w:val="24"/>
        </w:rPr>
        <w:t>~ ~</w:t>
      </w:r>
    </w:p>
    <w:p w:rsidR="000F0641" w:rsidRPr="002B1E01" w:rsidRDefault="000F0641" w:rsidP="00A4278C">
      <w:pPr>
        <w:spacing w:after="0"/>
        <w:jc w:val="center"/>
        <w:rPr>
          <w:rFonts w:ascii="Times New Roman" w:hAnsi="Times New Roman" w:cs="Times New Roman"/>
          <w:sz w:val="24"/>
          <w:szCs w:val="24"/>
        </w:rPr>
      </w:pPr>
    </w:p>
    <w:p w:rsidR="00C976BE" w:rsidRPr="002B1E01" w:rsidRDefault="00C976BE" w:rsidP="00A4278C">
      <w:pPr>
        <w:spacing w:after="0"/>
        <w:jc w:val="both"/>
        <w:rPr>
          <w:rFonts w:ascii="Times New Roman" w:hAnsi="Times New Roman" w:cs="Times New Roman"/>
          <w:sz w:val="24"/>
          <w:szCs w:val="24"/>
        </w:rPr>
      </w:pPr>
      <w:r w:rsidRPr="002B1E01">
        <w:rPr>
          <w:rFonts w:ascii="Times New Roman" w:hAnsi="Times New Roman" w:cs="Times New Roman"/>
          <w:sz w:val="24"/>
          <w:szCs w:val="24"/>
        </w:rPr>
        <w:tab/>
        <w:t xml:space="preserve">Si </w:t>
      </w:r>
      <w:r w:rsidR="00191E6E">
        <w:rPr>
          <w:rFonts w:ascii="Times New Roman" w:hAnsi="Times New Roman" w:cs="Times New Roman"/>
          <w:sz w:val="24"/>
          <w:szCs w:val="24"/>
        </w:rPr>
        <w:t>l’UE</w:t>
      </w:r>
      <w:r w:rsidRPr="002B1E01">
        <w:rPr>
          <w:rFonts w:ascii="Times New Roman" w:hAnsi="Times New Roman" w:cs="Times New Roman"/>
          <w:sz w:val="24"/>
          <w:szCs w:val="24"/>
        </w:rPr>
        <w:t xml:space="preserve"> apparaît comme étant un objet politique « </w:t>
      </w:r>
      <w:r w:rsidRPr="002B1E01">
        <w:rPr>
          <w:rFonts w:ascii="Times New Roman" w:hAnsi="Times New Roman" w:cs="Times New Roman"/>
          <w:i/>
          <w:iCs/>
          <w:sz w:val="24"/>
          <w:szCs w:val="24"/>
        </w:rPr>
        <w:t>complexe et lointain</w:t>
      </w:r>
      <w:r w:rsidR="0035076B">
        <w:rPr>
          <w:rFonts w:ascii="Times New Roman" w:hAnsi="Times New Roman" w:cs="Times New Roman"/>
          <w:sz w:val="24"/>
          <w:szCs w:val="24"/>
        </w:rPr>
        <w:t> », souvent critiqué</w:t>
      </w:r>
      <w:r w:rsidRPr="002B1E01">
        <w:rPr>
          <w:rFonts w:ascii="Times New Roman" w:hAnsi="Times New Roman" w:cs="Times New Roman"/>
          <w:sz w:val="24"/>
          <w:szCs w:val="24"/>
        </w:rPr>
        <w:t xml:space="preserve"> pour sa « </w:t>
      </w:r>
      <w:r w:rsidRPr="002B1E01">
        <w:rPr>
          <w:rFonts w:ascii="Times New Roman" w:hAnsi="Times New Roman" w:cs="Times New Roman"/>
          <w:i/>
          <w:iCs/>
          <w:sz w:val="24"/>
          <w:szCs w:val="24"/>
        </w:rPr>
        <w:t>technocratie</w:t>
      </w:r>
      <w:r w:rsidRPr="002B1E01">
        <w:rPr>
          <w:rFonts w:ascii="Times New Roman" w:hAnsi="Times New Roman" w:cs="Times New Roman"/>
          <w:sz w:val="24"/>
          <w:szCs w:val="24"/>
        </w:rPr>
        <w:t> » et son caractère « </w:t>
      </w:r>
      <w:r w:rsidRPr="002B1E01">
        <w:rPr>
          <w:rFonts w:ascii="Times New Roman" w:hAnsi="Times New Roman" w:cs="Times New Roman"/>
          <w:i/>
          <w:iCs/>
          <w:sz w:val="24"/>
          <w:szCs w:val="24"/>
        </w:rPr>
        <w:t>anti-démocratique</w:t>
      </w:r>
      <w:r w:rsidRPr="002B1E01">
        <w:rPr>
          <w:rFonts w:ascii="Times New Roman" w:hAnsi="Times New Roman" w:cs="Times New Roman"/>
          <w:sz w:val="24"/>
          <w:szCs w:val="24"/>
        </w:rPr>
        <w:t xml:space="preserve"> », </w:t>
      </w:r>
      <w:r w:rsidRPr="00E22557">
        <w:rPr>
          <w:rFonts w:ascii="Times New Roman" w:hAnsi="Times New Roman" w:cs="Times New Roman"/>
          <w:b/>
          <w:sz w:val="24"/>
          <w:szCs w:val="24"/>
        </w:rPr>
        <w:t xml:space="preserve">les Français </w:t>
      </w:r>
      <w:r w:rsidR="0013278E" w:rsidRPr="00E22557">
        <w:rPr>
          <w:rFonts w:ascii="Times New Roman" w:hAnsi="Times New Roman" w:cs="Times New Roman"/>
          <w:b/>
          <w:sz w:val="24"/>
          <w:szCs w:val="24"/>
        </w:rPr>
        <w:t xml:space="preserve">expriment un attachement à </w:t>
      </w:r>
      <w:r w:rsidR="00191E6E" w:rsidRPr="00E22557">
        <w:rPr>
          <w:rFonts w:ascii="Times New Roman" w:hAnsi="Times New Roman" w:cs="Times New Roman"/>
          <w:b/>
          <w:sz w:val="24"/>
          <w:szCs w:val="24"/>
        </w:rPr>
        <w:t>l’Europe</w:t>
      </w:r>
      <w:r w:rsidR="0013278E" w:rsidRPr="00E22557">
        <w:rPr>
          <w:rFonts w:ascii="Times New Roman" w:hAnsi="Times New Roman" w:cs="Times New Roman"/>
          <w:b/>
          <w:sz w:val="24"/>
          <w:szCs w:val="24"/>
        </w:rPr>
        <w:t xml:space="preserve">, </w:t>
      </w:r>
      <w:r w:rsidR="003D3731">
        <w:rPr>
          <w:rFonts w:ascii="Times New Roman" w:hAnsi="Times New Roman" w:cs="Times New Roman"/>
          <w:b/>
          <w:sz w:val="24"/>
          <w:szCs w:val="24"/>
        </w:rPr>
        <w:t xml:space="preserve">visible </w:t>
      </w:r>
      <w:r w:rsidR="0013278E" w:rsidRPr="00E22557">
        <w:rPr>
          <w:rFonts w:ascii="Times New Roman" w:hAnsi="Times New Roman" w:cs="Times New Roman"/>
          <w:b/>
          <w:sz w:val="24"/>
          <w:szCs w:val="24"/>
        </w:rPr>
        <w:t xml:space="preserve">notamment </w:t>
      </w:r>
      <w:r w:rsidR="003D3731">
        <w:rPr>
          <w:rFonts w:ascii="Times New Roman" w:hAnsi="Times New Roman" w:cs="Times New Roman"/>
          <w:b/>
          <w:sz w:val="24"/>
          <w:szCs w:val="24"/>
        </w:rPr>
        <w:t>lors</w:t>
      </w:r>
      <w:r w:rsidR="0013278E" w:rsidRPr="00E22557">
        <w:rPr>
          <w:rFonts w:ascii="Times New Roman" w:hAnsi="Times New Roman" w:cs="Times New Roman"/>
          <w:b/>
          <w:sz w:val="24"/>
          <w:szCs w:val="24"/>
        </w:rPr>
        <w:t xml:space="preserve"> des crises</w:t>
      </w:r>
      <w:r w:rsidRPr="00E22557">
        <w:rPr>
          <w:rFonts w:ascii="Times New Roman" w:hAnsi="Times New Roman" w:cs="Times New Roman"/>
          <w:b/>
          <w:sz w:val="24"/>
          <w:szCs w:val="24"/>
        </w:rPr>
        <w:t>.</w:t>
      </w:r>
      <w:r w:rsidRPr="002B1E01">
        <w:rPr>
          <w:rFonts w:ascii="Times New Roman" w:hAnsi="Times New Roman" w:cs="Times New Roman"/>
          <w:sz w:val="24"/>
          <w:szCs w:val="24"/>
        </w:rPr>
        <w:t xml:space="preserve"> Les </w:t>
      </w:r>
      <w:proofErr w:type="spellStart"/>
      <w:r w:rsidRPr="002B1E01">
        <w:rPr>
          <w:rFonts w:ascii="Times New Roman" w:hAnsi="Times New Roman" w:cs="Times New Roman"/>
          <w:sz w:val="24"/>
          <w:szCs w:val="24"/>
        </w:rPr>
        <w:t>europhiles</w:t>
      </w:r>
      <w:proofErr w:type="spellEnd"/>
      <w:r w:rsidRPr="002B1E01">
        <w:rPr>
          <w:rFonts w:ascii="Times New Roman" w:hAnsi="Times New Roman" w:cs="Times New Roman"/>
          <w:sz w:val="24"/>
          <w:szCs w:val="24"/>
        </w:rPr>
        <w:t xml:space="preserve"> critiquent les gouvernements qui « </w:t>
      </w:r>
      <w:r w:rsidRPr="002B1E01">
        <w:rPr>
          <w:rFonts w:ascii="Times New Roman" w:hAnsi="Times New Roman" w:cs="Times New Roman"/>
          <w:i/>
          <w:iCs/>
          <w:sz w:val="24"/>
          <w:szCs w:val="24"/>
        </w:rPr>
        <w:t xml:space="preserve">s’abritent derrière l’argument </w:t>
      </w:r>
      <w:r w:rsidR="004D4540">
        <w:rPr>
          <w:rFonts w:ascii="Times New Roman" w:hAnsi="Times New Roman" w:cs="Times New Roman"/>
          <w:i/>
          <w:iCs/>
          <w:sz w:val="24"/>
          <w:szCs w:val="24"/>
        </w:rPr>
        <w:t>"</w:t>
      </w:r>
      <w:r w:rsidRPr="002B1E01">
        <w:rPr>
          <w:rFonts w:ascii="Times New Roman" w:hAnsi="Times New Roman" w:cs="Times New Roman"/>
          <w:i/>
          <w:iCs/>
          <w:sz w:val="24"/>
          <w:szCs w:val="24"/>
        </w:rPr>
        <w:t>Bruxelles</w:t>
      </w:r>
      <w:r w:rsidR="004D4540">
        <w:rPr>
          <w:rFonts w:ascii="Times New Roman" w:hAnsi="Times New Roman" w:cs="Times New Roman"/>
          <w:i/>
          <w:iCs/>
          <w:sz w:val="24"/>
          <w:szCs w:val="24"/>
        </w:rPr>
        <w:t>"</w:t>
      </w:r>
      <w:r w:rsidRPr="002B1E01">
        <w:rPr>
          <w:rFonts w:ascii="Times New Roman" w:hAnsi="Times New Roman" w:cs="Times New Roman"/>
          <w:sz w:val="24"/>
          <w:szCs w:val="24"/>
        </w:rPr>
        <w:t> » pour « </w:t>
      </w:r>
      <w:r w:rsidRPr="002B1E01">
        <w:rPr>
          <w:rFonts w:ascii="Times New Roman" w:hAnsi="Times New Roman" w:cs="Times New Roman"/>
          <w:i/>
          <w:iCs/>
          <w:sz w:val="24"/>
          <w:szCs w:val="24"/>
        </w:rPr>
        <w:t>justifier des décisions impopulaires</w:t>
      </w:r>
      <w:r w:rsidRPr="002B1E01">
        <w:rPr>
          <w:rFonts w:ascii="Times New Roman" w:hAnsi="Times New Roman" w:cs="Times New Roman"/>
          <w:sz w:val="24"/>
          <w:szCs w:val="24"/>
        </w:rPr>
        <w:t> », faisant de l’UE un véritable « </w:t>
      </w:r>
      <w:r w:rsidRPr="002B1E01">
        <w:rPr>
          <w:rFonts w:ascii="Times New Roman" w:hAnsi="Times New Roman" w:cs="Times New Roman"/>
          <w:i/>
          <w:iCs/>
          <w:sz w:val="24"/>
          <w:szCs w:val="24"/>
        </w:rPr>
        <w:t>bouc-émissaire</w:t>
      </w:r>
      <w:r w:rsidRPr="002B1E01">
        <w:rPr>
          <w:rFonts w:ascii="Times New Roman" w:hAnsi="Times New Roman" w:cs="Times New Roman"/>
          <w:sz w:val="24"/>
          <w:szCs w:val="24"/>
        </w:rPr>
        <w:t xml:space="preserve"> » conduisant </w:t>
      </w:r>
      <w:r w:rsidR="00191E6E">
        <w:rPr>
          <w:rFonts w:ascii="Times New Roman" w:hAnsi="Times New Roman" w:cs="Times New Roman"/>
          <w:sz w:val="24"/>
          <w:szCs w:val="24"/>
        </w:rPr>
        <w:t>de façon mécanique</w:t>
      </w:r>
      <w:r w:rsidRPr="002B1E01">
        <w:rPr>
          <w:rFonts w:ascii="Times New Roman" w:hAnsi="Times New Roman" w:cs="Times New Roman"/>
          <w:sz w:val="24"/>
          <w:szCs w:val="24"/>
        </w:rPr>
        <w:t xml:space="preserve"> à un « </w:t>
      </w:r>
      <w:r w:rsidRPr="002B1E01">
        <w:rPr>
          <w:rFonts w:ascii="Times New Roman" w:hAnsi="Times New Roman" w:cs="Times New Roman"/>
          <w:i/>
          <w:iCs/>
          <w:sz w:val="24"/>
          <w:szCs w:val="24"/>
        </w:rPr>
        <w:t>désamour des citoyens les moins informés</w:t>
      </w:r>
      <w:r w:rsidRPr="002B1E01">
        <w:rPr>
          <w:rFonts w:ascii="Times New Roman" w:hAnsi="Times New Roman" w:cs="Times New Roman"/>
          <w:sz w:val="24"/>
          <w:szCs w:val="24"/>
        </w:rPr>
        <w:t xml:space="preserve"> ». </w:t>
      </w:r>
    </w:p>
    <w:p w:rsidR="002B1E01" w:rsidRDefault="00C976BE" w:rsidP="002B1E01">
      <w:pPr>
        <w:pStyle w:val="Paragraphedeliste"/>
        <w:numPr>
          <w:ilvl w:val="0"/>
          <w:numId w:val="1"/>
        </w:numPr>
        <w:jc w:val="both"/>
        <w:rPr>
          <w:rFonts w:ascii="Times New Roman" w:hAnsi="Times New Roman" w:cs="Times New Roman"/>
        </w:rPr>
      </w:pPr>
      <w:r w:rsidRPr="002B1E01">
        <w:rPr>
          <w:rFonts w:ascii="Times New Roman" w:hAnsi="Times New Roman" w:cs="Times New Roman"/>
        </w:rPr>
        <w:t>« </w:t>
      </w:r>
      <w:r w:rsidRPr="002B1E01">
        <w:rPr>
          <w:rFonts w:ascii="Times New Roman" w:hAnsi="Times New Roman" w:cs="Times New Roman"/>
          <w:i/>
          <w:iCs/>
        </w:rPr>
        <w:t>lors des différentes élections, on voit que l’UE est prise pour cible et est désignée responsable de tous les maux, ce qui profite aux partis extrémistes qui prônent le nationalisme</w:t>
      </w:r>
      <w:r w:rsidRPr="002B1E01">
        <w:rPr>
          <w:rFonts w:ascii="Times New Roman" w:hAnsi="Times New Roman" w:cs="Times New Roman"/>
        </w:rPr>
        <w:t> »</w:t>
      </w:r>
    </w:p>
    <w:p w:rsidR="00C976BE" w:rsidRPr="002B1E01" w:rsidRDefault="00C976BE" w:rsidP="002B1E01">
      <w:pPr>
        <w:pStyle w:val="Paragraphedeliste"/>
        <w:numPr>
          <w:ilvl w:val="0"/>
          <w:numId w:val="1"/>
        </w:numPr>
        <w:jc w:val="both"/>
        <w:rPr>
          <w:rFonts w:ascii="Times New Roman" w:hAnsi="Times New Roman" w:cs="Times New Roman"/>
        </w:rPr>
      </w:pPr>
      <w:r w:rsidRPr="002B1E01">
        <w:rPr>
          <w:rFonts w:ascii="Times New Roman" w:hAnsi="Times New Roman" w:cs="Times New Roman"/>
        </w:rPr>
        <w:t>« </w:t>
      </w:r>
      <w:r w:rsidRPr="002B1E01">
        <w:rPr>
          <w:rFonts w:ascii="Times New Roman" w:hAnsi="Times New Roman" w:cs="Times New Roman"/>
          <w:i/>
          <w:iCs/>
        </w:rPr>
        <w:t>les dirigeants européens ne parlent jamais de l’Europe ou seulement pour évoquer des problèmes</w:t>
      </w:r>
      <w:r w:rsidRPr="002B1E01">
        <w:rPr>
          <w:rFonts w:ascii="Times New Roman" w:hAnsi="Times New Roman" w:cs="Times New Roman"/>
        </w:rPr>
        <w:t> »</w:t>
      </w:r>
    </w:p>
    <w:p w:rsidR="00C976BE" w:rsidRPr="002B1E01" w:rsidRDefault="00C976BE" w:rsidP="0035076B">
      <w:pPr>
        <w:spacing w:after="0"/>
        <w:ind w:firstLine="420"/>
        <w:jc w:val="both"/>
        <w:rPr>
          <w:rFonts w:ascii="Times New Roman" w:hAnsi="Times New Roman" w:cs="Times New Roman"/>
          <w:sz w:val="24"/>
          <w:szCs w:val="24"/>
        </w:rPr>
      </w:pPr>
      <w:r w:rsidRPr="002B1E01">
        <w:rPr>
          <w:rFonts w:ascii="Times New Roman" w:hAnsi="Times New Roman" w:cs="Times New Roman"/>
          <w:sz w:val="24"/>
          <w:szCs w:val="24"/>
        </w:rPr>
        <w:t>Persuadés que « </w:t>
      </w:r>
      <w:r w:rsidRPr="002B1E01">
        <w:rPr>
          <w:rFonts w:ascii="Times New Roman" w:hAnsi="Times New Roman" w:cs="Times New Roman"/>
          <w:i/>
          <w:iCs/>
          <w:sz w:val="24"/>
          <w:szCs w:val="24"/>
        </w:rPr>
        <w:t>beaucoup d'Européens souhaitent voir venir un vrai projet commun</w:t>
      </w:r>
      <w:r w:rsidRPr="002B1E01">
        <w:rPr>
          <w:rFonts w:ascii="Times New Roman" w:hAnsi="Times New Roman" w:cs="Times New Roman"/>
          <w:sz w:val="24"/>
          <w:szCs w:val="24"/>
        </w:rPr>
        <w:t xml:space="preserve"> », </w:t>
      </w:r>
      <w:r w:rsidR="00E22557">
        <w:rPr>
          <w:rFonts w:ascii="Times New Roman" w:hAnsi="Times New Roman" w:cs="Times New Roman"/>
          <w:sz w:val="24"/>
          <w:szCs w:val="24"/>
        </w:rPr>
        <w:t>nombreux</w:t>
      </w:r>
      <w:r w:rsidR="00191E6E">
        <w:rPr>
          <w:rFonts w:ascii="Times New Roman" w:hAnsi="Times New Roman" w:cs="Times New Roman"/>
          <w:sz w:val="24"/>
          <w:szCs w:val="24"/>
        </w:rPr>
        <w:t xml:space="preserve"> </w:t>
      </w:r>
      <w:r w:rsidR="00F45D9D">
        <w:rPr>
          <w:rFonts w:ascii="Times New Roman" w:hAnsi="Times New Roman" w:cs="Times New Roman"/>
          <w:sz w:val="24"/>
          <w:szCs w:val="24"/>
        </w:rPr>
        <w:t>ont déploré</w:t>
      </w:r>
      <w:r w:rsidRPr="002B1E01">
        <w:rPr>
          <w:rFonts w:ascii="Times New Roman" w:hAnsi="Times New Roman" w:cs="Times New Roman"/>
          <w:sz w:val="24"/>
          <w:szCs w:val="24"/>
        </w:rPr>
        <w:t xml:space="preserve"> le manque « </w:t>
      </w:r>
      <w:r w:rsidRPr="002B1E01">
        <w:rPr>
          <w:rFonts w:ascii="Times New Roman" w:hAnsi="Times New Roman" w:cs="Times New Roman"/>
          <w:i/>
          <w:iCs/>
          <w:sz w:val="24"/>
          <w:szCs w:val="24"/>
        </w:rPr>
        <w:t>d’ambition</w:t>
      </w:r>
      <w:r w:rsidRPr="002B1E01">
        <w:rPr>
          <w:rFonts w:ascii="Times New Roman" w:hAnsi="Times New Roman" w:cs="Times New Roman"/>
          <w:sz w:val="24"/>
          <w:szCs w:val="24"/>
        </w:rPr>
        <w:t> » et « </w:t>
      </w:r>
      <w:r w:rsidRPr="002B1E01">
        <w:rPr>
          <w:rFonts w:ascii="Times New Roman" w:hAnsi="Times New Roman" w:cs="Times New Roman"/>
          <w:i/>
          <w:iCs/>
          <w:sz w:val="24"/>
          <w:szCs w:val="24"/>
        </w:rPr>
        <w:t>d’inventivité</w:t>
      </w:r>
      <w:r w:rsidRPr="002B1E01">
        <w:rPr>
          <w:rFonts w:ascii="Times New Roman" w:hAnsi="Times New Roman" w:cs="Times New Roman"/>
          <w:sz w:val="24"/>
          <w:szCs w:val="24"/>
        </w:rPr>
        <w:t> » des dirigeants du continent qui, corrélés à la « </w:t>
      </w:r>
      <w:r w:rsidRPr="002B1E01">
        <w:rPr>
          <w:rFonts w:ascii="Times New Roman" w:hAnsi="Times New Roman" w:cs="Times New Roman"/>
          <w:i/>
          <w:iCs/>
          <w:sz w:val="24"/>
          <w:szCs w:val="24"/>
        </w:rPr>
        <w:t>totale absence de communication et d’éducation</w:t>
      </w:r>
      <w:r w:rsidRPr="002B1E01">
        <w:rPr>
          <w:rFonts w:ascii="Times New Roman" w:hAnsi="Times New Roman" w:cs="Times New Roman"/>
          <w:sz w:val="24"/>
          <w:szCs w:val="24"/>
        </w:rPr>
        <w:t xml:space="preserve"> » sur les sujets européens, conduisent à des réflexes nationalistes. </w:t>
      </w:r>
    </w:p>
    <w:p w:rsidR="00C976BE" w:rsidRDefault="00C976BE" w:rsidP="00737936">
      <w:pPr>
        <w:spacing w:after="0"/>
        <w:jc w:val="both"/>
        <w:rPr>
          <w:rFonts w:ascii="Times New Roman" w:hAnsi="Times New Roman" w:cs="Times New Roman"/>
          <w:sz w:val="24"/>
          <w:szCs w:val="24"/>
        </w:rPr>
      </w:pPr>
    </w:p>
    <w:p w:rsidR="008F3E32" w:rsidRDefault="008F3E32" w:rsidP="008F3E32">
      <w:pPr>
        <w:spacing w:after="0"/>
        <w:ind w:firstLine="709"/>
        <w:jc w:val="both"/>
        <w:rPr>
          <w:rFonts w:ascii="Times New Roman" w:hAnsi="Times New Roman" w:cs="Times New Roman"/>
          <w:sz w:val="24"/>
          <w:szCs w:val="24"/>
        </w:rPr>
      </w:pPr>
      <w:r w:rsidRPr="002B1E01">
        <w:rPr>
          <w:rFonts w:ascii="Times New Roman" w:hAnsi="Times New Roman" w:cs="Times New Roman"/>
          <w:sz w:val="24"/>
          <w:szCs w:val="24"/>
        </w:rPr>
        <w:t xml:space="preserve">Ainsi, </w:t>
      </w:r>
      <w:r w:rsidRPr="00E22557">
        <w:rPr>
          <w:rFonts w:ascii="Times New Roman" w:hAnsi="Times New Roman" w:cs="Times New Roman"/>
          <w:b/>
          <w:sz w:val="24"/>
          <w:szCs w:val="24"/>
        </w:rPr>
        <w:t>la poursuite du projet européen semble nécessaire pour faire face à la concurrence de « </w:t>
      </w:r>
      <w:r w:rsidRPr="00E22557">
        <w:rPr>
          <w:rFonts w:ascii="Times New Roman" w:hAnsi="Times New Roman" w:cs="Times New Roman"/>
          <w:b/>
          <w:i/>
          <w:iCs/>
          <w:sz w:val="24"/>
          <w:szCs w:val="24"/>
        </w:rPr>
        <w:t>pays-continents qui nous dominent du fait de nos divisions</w:t>
      </w:r>
      <w:r w:rsidRPr="00E22557">
        <w:rPr>
          <w:rFonts w:ascii="Times New Roman" w:hAnsi="Times New Roman" w:cs="Times New Roman"/>
          <w:b/>
          <w:sz w:val="24"/>
          <w:szCs w:val="24"/>
        </w:rPr>
        <w:t> </w:t>
      </w:r>
      <w:r w:rsidRPr="00E22557">
        <w:rPr>
          <w:rFonts w:ascii="Times New Roman" w:hAnsi="Times New Roman" w:cs="Times New Roman"/>
          <w:b/>
          <w:i/>
          <w:iCs/>
          <w:sz w:val="24"/>
          <w:szCs w:val="24"/>
        </w:rPr>
        <w:t xml:space="preserve">et nos différences </w:t>
      </w:r>
      <w:r w:rsidRPr="00E22557">
        <w:rPr>
          <w:rFonts w:ascii="Times New Roman" w:hAnsi="Times New Roman" w:cs="Times New Roman"/>
          <w:b/>
          <w:sz w:val="24"/>
          <w:szCs w:val="24"/>
        </w:rPr>
        <w:t>»</w:t>
      </w:r>
      <w:r w:rsidRPr="002B1E01">
        <w:rPr>
          <w:rFonts w:ascii="Times New Roman" w:hAnsi="Times New Roman" w:cs="Times New Roman"/>
          <w:sz w:val="24"/>
          <w:szCs w:val="24"/>
        </w:rPr>
        <w:t xml:space="preserve"> et qui peuvent même inquiéter, à l’aune des dernières élections présidentielles américaines : « </w:t>
      </w:r>
      <w:r w:rsidRPr="002B1E01">
        <w:rPr>
          <w:rFonts w:ascii="Times New Roman" w:hAnsi="Times New Roman" w:cs="Times New Roman"/>
          <w:i/>
          <w:iCs/>
          <w:sz w:val="24"/>
          <w:szCs w:val="24"/>
        </w:rPr>
        <w:t xml:space="preserve">face à Poutine et Trump nous ne pouvons pas nous exprimer en ordre dispersé, seul unis notre voix européenne pourra porter. J’aimerais d’ailleurs que ce soit vous qui preniez la tête de l’Europe à la fin de votre mandat… ne nous laissez pas faire avec Juncker et </w:t>
      </w:r>
      <w:proofErr w:type="spellStart"/>
      <w:r w:rsidRPr="002B1E01">
        <w:rPr>
          <w:rFonts w:ascii="Times New Roman" w:hAnsi="Times New Roman" w:cs="Times New Roman"/>
          <w:i/>
          <w:iCs/>
          <w:sz w:val="24"/>
          <w:szCs w:val="24"/>
        </w:rPr>
        <w:t>Tusk</w:t>
      </w:r>
      <w:proofErr w:type="spellEnd"/>
      <w:r w:rsidRPr="002B1E01">
        <w:rPr>
          <w:rFonts w:ascii="Times New Roman" w:hAnsi="Times New Roman" w:cs="Times New Roman"/>
          <w:i/>
          <w:iCs/>
          <w:sz w:val="24"/>
          <w:szCs w:val="24"/>
        </w:rPr>
        <w:t> ! </w:t>
      </w:r>
      <w:r w:rsidRPr="002B1E01">
        <w:rPr>
          <w:rFonts w:ascii="Times New Roman" w:hAnsi="Times New Roman" w:cs="Times New Roman"/>
          <w:sz w:val="24"/>
          <w:szCs w:val="24"/>
        </w:rPr>
        <w:t>».</w:t>
      </w:r>
    </w:p>
    <w:p w:rsidR="008F3E32" w:rsidRPr="002B1E01" w:rsidRDefault="008F3E32" w:rsidP="00737936">
      <w:pPr>
        <w:numPr>
          <w:ins w:id="1" w:author="lkermarrec" w:date="2017-04-03T15:08:00Z"/>
        </w:numPr>
        <w:spacing w:after="0"/>
        <w:jc w:val="both"/>
        <w:rPr>
          <w:rFonts w:ascii="Times New Roman" w:hAnsi="Times New Roman" w:cs="Times New Roman"/>
          <w:sz w:val="24"/>
          <w:szCs w:val="24"/>
        </w:rPr>
      </w:pPr>
    </w:p>
    <w:p w:rsidR="00C976BE" w:rsidRPr="002869F7" w:rsidRDefault="00C976BE" w:rsidP="000F0641">
      <w:pPr>
        <w:spacing w:after="0"/>
        <w:ind w:firstLine="708"/>
        <w:jc w:val="both"/>
        <w:rPr>
          <w:rFonts w:ascii="Times New Roman" w:hAnsi="Times New Roman" w:cs="Times New Roman"/>
        </w:rPr>
      </w:pPr>
      <w:r w:rsidRPr="002B1E01">
        <w:rPr>
          <w:rFonts w:ascii="Times New Roman" w:hAnsi="Times New Roman" w:cs="Times New Roman"/>
          <w:sz w:val="24"/>
          <w:szCs w:val="24"/>
        </w:rPr>
        <w:t>Le 1</w:t>
      </w:r>
      <w:r w:rsidRPr="002B1E01">
        <w:rPr>
          <w:rFonts w:ascii="Times New Roman" w:hAnsi="Times New Roman" w:cs="Times New Roman"/>
          <w:sz w:val="24"/>
          <w:szCs w:val="24"/>
          <w:vertAlign w:val="superscript"/>
        </w:rPr>
        <w:t>er</w:t>
      </w:r>
      <w:r w:rsidRPr="002B1E01">
        <w:rPr>
          <w:rFonts w:ascii="Times New Roman" w:hAnsi="Times New Roman" w:cs="Times New Roman"/>
          <w:sz w:val="24"/>
          <w:szCs w:val="24"/>
        </w:rPr>
        <w:t xml:space="preserve"> décembre 2016, suite au renoncement de François Hollande </w:t>
      </w:r>
      <w:r w:rsidR="006431C6" w:rsidRPr="002B1E01">
        <w:rPr>
          <w:rFonts w:ascii="Times New Roman" w:hAnsi="Times New Roman" w:cs="Times New Roman"/>
          <w:sz w:val="24"/>
          <w:szCs w:val="24"/>
        </w:rPr>
        <w:t xml:space="preserve">à </w:t>
      </w:r>
      <w:r w:rsidRPr="002B1E01">
        <w:rPr>
          <w:rFonts w:ascii="Times New Roman" w:hAnsi="Times New Roman" w:cs="Times New Roman"/>
          <w:sz w:val="24"/>
          <w:szCs w:val="24"/>
        </w:rPr>
        <w:t xml:space="preserve">être candidat à un second mandat présidentiel, l’hypothèse que celui-ci puisse endosser des responsabilités de premier plan au sein de </w:t>
      </w:r>
      <w:r w:rsidR="00BA51FD">
        <w:rPr>
          <w:rFonts w:ascii="Times New Roman" w:hAnsi="Times New Roman" w:cs="Times New Roman"/>
          <w:sz w:val="24"/>
          <w:szCs w:val="24"/>
        </w:rPr>
        <w:t>l’UE</w:t>
      </w:r>
      <w:r w:rsidRPr="002B1E01">
        <w:rPr>
          <w:rFonts w:ascii="Times New Roman" w:hAnsi="Times New Roman" w:cs="Times New Roman"/>
          <w:sz w:val="24"/>
          <w:szCs w:val="24"/>
        </w:rPr>
        <w:t xml:space="preserve"> est évoquée avec enthousiasme dans plusieurs correspondances, notamment étrangères. </w:t>
      </w:r>
      <w:r w:rsidRPr="00E22557">
        <w:rPr>
          <w:rFonts w:ascii="Times New Roman" w:hAnsi="Times New Roman" w:cs="Times New Roman"/>
          <w:b/>
          <w:sz w:val="24"/>
          <w:szCs w:val="24"/>
        </w:rPr>
        <w:t>Ces européens qui attendent la « </w:t>
      </w:r>
      <w:proofErr w:type="spellStart"/>
      <w:r w:rsidRPr="00E22557">
        <w:rPr>
          <w:rFonts w:ascii="Times New Roman" w:hAnsi="Times New Roman" w:cs="Times New Roman"/>
          <w:b/>
          <w:i/>
          <w:iCs/>
          <w:sz w:val="24"/>
          <w:szCs w:val="24"/>
        </w:rPr>
        <w:t>repolitisation</w:t>
      </w:r>
      <w:proofErr w:type="spellEnd"/>
      <w:r w:rsidRPr="00E22557">
        <w:rPr>
          <w:rFonts w:ascii="Times New Roman" w:hAnsi="Times New Roman" w:cs="Times New Roman"/>
          <w:b/>
          <w:sz w:val="24"/>
          <w:szCs w:val="24"/>
        </w:rPr>
        <w:t xml:space="preserve"> » d’une Europe « </w:t>
      </w:r>
      <w:r w:rsidRPr="00E22557">
        <w:rPr>
          <w:rFonts w:ascii="Times New Roman" w:hAnsi="Times New Roman" w:cs="Times New Roman"/>
          <w:b/>
          <w:i/>
          <w:iCs/>
          <w:sz w:val="24"/>
          <w:szCs w:val="24"/>
        </w:rPr>
        <w:t>ayant perdu de vue son objectif initial</w:t>
      </w:r>
      <w:r w:rsidRPr="00E22557">
        <w:rPr>
          <w:rFonts w:ascii="Times New Roman" w:hAnsi="Times New Roman" w:cs="Times New Roman"/>
          <w:b/>
          <w:sz w:val="24"/>
          <w:szCs w:val="24"/>
        </w:rPr>
        <w:t xml:space="preserve"> »</w:t>
      </w:r>
      <w:r w:rsidRPr="002B1E01">
        <w:rPr>
          <w:rFonts w:ascii="Times New Roman" w:hAnsi="Times New Roman" w:cs="Times New Roman"/>
          <w:sz w:val="24"/>
          <w:szCs w:val="24"/>
        </w:rPr>
        <w:t>, s’estiment « </w:t>
      </w:r>
      <w:r w:rsidRPr="002B1E01">
        <w:rPr>
          <w:rFonts w:ascii="Times New Roman" w:hAnsi="Times New Roman" w:cs="Times New Roman"/>
          <w:i/>
          <w:iCs/>
          <w:sz w:val="24"/>
          <w:szCs w:val="24"/>
        </w:rPr>
        <w:t>convaincus</w:t>
      </w:r>
      <w:r w:rsidRPr="002B1E01">
        <w:rPr>
          <w:rFonts w:ascii="Times New Roman" w:hAnsi="Times New Roman" w:cs="Times New Roman"/>
          <w:sz w:val="24"/>
          <w:szCs w:val="24"/>
        </w:rPr>
        <w:t> » par l’appel du Chef de l’Etat à un gouvernement de la zone Euro et font référence à la tribune publiée dans le JDD en juillet 2015. D’après eux, la « </w:t>
      </w:r>
      <w:r w:rsidRPr="002B1E01">
        <w:rPr>
          <w:rFonts w:ascii="Times New Roman" w:hAnsi="Times New Roman" w:cs="Times New Roman"/>
          <w:i/>
          <w:iCs/>
          <w:sz w:val="24"/>
          <w:szCs w:val="24"/>
        </w:rPr>
        <w:t>stature internationale</w:t>
      </w:r>
      <w:r w:rsidRPr="002B1E01">
        <w:rPr>
          <w:rFonts w:ascii="Times New Roman" w:hAnsi="Times New Roman" w:cs="Times New Roman"/>
          <w:sz w:val="24"/>
          <w:szCs w:val="24"/>
        </w:rPr>
        <w:t> » du Chef de l’Etat ne pourrait que « </w:t>
      </w:r>
      <w:r w:rsidRPr="002B1E01">
        <w:rPr>
          <w:rFonts w:ascii="Times New Roman" w:hAnsi="Times New Roman" w:cs="Times New Roman"/>
          <w:i/>
          <w:iCs/>
          <w:sz w:val="24"/>
          <w:szCs w:val="24"/>
        </w:rPr>
        <w:t>grandement bénéficier</w:t>
      </w:r>
      <w:r w:rsidRPr="002B1E01">
        <w:rPr>
          <w:rFonts w:ascii="Times New Roman" w:hAnsi="Times New Roman" w:cs="Times New Roman"/>
          <w:sz w:val="24"/>
          <w:szCs w:val="24"/>
        </w:rPr>
        <w:t xml:space="preserve"> » à </w:t>
      </w:r>
      <w:r w:rsidRPr="00E22557">
        <w:rPr>
          <w:rFonts w:ascii="Times New Roman" w:hAnsi="Times New Roman" w:cs="Times New Roman"/>
          <w:b/>
          <w:sz w:val="24"/>
          <w:szCs w:val="24"/>
        </w:rPr>
        <w:t>une Union européenne qui « </w:t>
      </w:r>
      <w:r w:rsidRPr="00E22557">
        <w:rPr>
          <w:rFonts w:ascii="Times New Roman" w:hAnsi="Times New Roman" w:cs="Times New Roman"/>
          <w:b/>
          <w:i/>
          <w:iCs/>
          <w:sz w:val="24"/>
          <w:szCs w:val="24"/>
        </w:rPr>
        <w:t>manque cruellement d’incarnation </w:t>
      </w:r>
      <w:r w:rsidR="000F0641" w:rsidRPr="00E22557">
        <w:rPr>
          <w:rFonts w:ascii="Times New Roman" w:hAnsi="Times New Roman" w:cs="Times New Roman"/>
          <w:b/>
          <w:sz w:val="24"/>
          <w:szCs w:val="24"/>
        </w:rPr>
        <w:t>»</w:t>
      </w:r>
      <w:r w:rsidR="000F0641">
        <w:rPr>
          <w:rFonts w:ascii="Times New Roman" w:hAnsi="Times New Roman" w:cs="Times New Roman"/>
          <w:sz w:val="24"/>
          <w:szCs w:val="24"/>
        </w:rPr>
        <w:t xml:space="preserve">.  </w:t>
      </w:r>
    </w:p>
    <w:sectPr w:rsidR="00C976BE" w:rsidRPr="002869F7" w:rsidSect="000F0641">
      <w:footerReference w:type="default" r:id="rId9"/>
      <w:pgSz w:w="11900" w:h="16840"/>
      <w:pgMar w:top="964" w:right="1191" w:bottom="964" w:left="1191"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8B6" w:rsidRDefault="00CC18B6" w:rsidP="00F769D5">
      <w:pPr>
        <w:spacing w:after="0" w:line="240" w:lineRule="auto"/>
      </w:pPr>
      <w:r>
        <w:separator/>
      </w:r>
    </w:p>
  </w:endnote>
  <w:endnote w:type="continuationSeparator" w:id="0">
    <w:p w:rsidR="00CC18B6" w:rsidRDefault="00CC18B6" w:rsidP="00F76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0320341"/>
      <w:docPartObj>
        <w:docPartGallery w:val="Page Numbers (Bottom of Page)"/>
        <w:docPartUnique/>
      </w:docPartObj>
    </w:sdtPr>
    <w:sdtEndPr/>
    <w:sdtContent>
      <w:p w:rsidR="002B1E01" w:rsidRDefault="002B1E01">
        <w:pPr>
          <w:pStyle w:val="Pieddepage"/>
          <w:jc w:val="right"/>
        </w:pPr>
        <w:r>
          <w:fldChar w:fldCharType="begin"/>
        </w:r>
        <w:r>
          <w:instrText>PAGE   \* MERGEFORMAT</w:instrText>
        </w:r>
        <w:r>
          <w:fldChar w:fldCharType="separate"/>
        </w:r>
        <w:r w:rsidR="00247CB4">
          <w:rPr>
            <w:noProof/>
          </w:rPr>
          <w:t>5</w:t>
        </w:r>
        <w:r>
          <w:fldChar w:fldCharType="end"/>
        </w:r>
      </w:p>
    </w:sdtContent>
  </w:sdt>
  <w:p w:rsidR="002B1E01" w:rsidRDefault="002B1E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8B6" w:rsidRDefault="00CC18B6" w:rsidP="00F769D5">
      <w:pPr>
        <w:spacing w:after="0" w:line="240" w:lineRule="auto"/>
      </w:pPr>
      <w:r>
        <w:separator/>
      </w:r>
    </w:p>
  </w:footnote>
  <w:footnote w:type="continuationSeparator" w:id="0">
    <w:p w:rsidR="00CC18B6" w:rsidRDefault="00CC18B6" w:rsidP="00F769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C15B6"/>
    <w:multiLevelType w:val="hybridMultilevel"/>
    <w:tmpl w:val="B1C67536"/>
    <w:lvl w:ilvl="0" w:tplc="134C93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E47CAB"/>
    <w:multiLevelType w:val="hybridMultilevel"/>
    <w:tmpl w:val="7B3E94D2"/>
    <w:lvl w:ilvl="0" w:tplc="518A6ED0">
      <w:start w:val="4"/>
      <w:numFmt w:val="bullet"/>
      <w:lvlText w:val=""/>
      <w:lvlJc w:val="left"/>
      <w:pPr>
        <w:ind w:left="420" w:hanging="360"/>
      </w:pPr>
      <w:rPr>
        <w:rFonts w:ascii="Symbol" w:eastAsia="MS Mincho" w:hAnsi="Symbol"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CC"/>
    <w:rsid w:val="000434DE"/>
    <w:rsid w:val="00093C1E"/>
    <w:rsid w:val="000C4075"/>
    <w:rsid w:val="000F0641"/>
    <w:rsid w:val="000F3D39"/>
    <w:rsid w:val="000F4B8C"/>
    <w:rsid w:val="001037F3"/>
    <w:rsid w:val="0013278E"/>
    <w:rsid w:val="00140F26"/>
    <w:rsid w:val="001419E8"/>
    <w:rsid w:val="00160438"/>
    <w:rsid w:val="0017780E"/>
    <w:rsid w:val="00191E6E"/>
    <w:rsid w:val="001D611B"/>
    <w:rsid w:val="001F092B"/>
    <w:rsid w:val="001F7F50"/>
    <w:rsid w:val="00245BC7"/>
    <w:rsid w:val="00247CB4"/>
    <w:rsid w:val="0027461F"/>
    <w:rsid w:val="00274AF3"/>
    <w:rsid w:val="002869F7"/>
    <w:rsid w:val="0029446E"/>
    <w:rsid w:val="002B1E01"/>
    <w:rsid w:val="002C5C10"/>
    <w:rsid w:val="002D42BE"/>
    <w:rsid w:val="002D62DA"/>
    <w:rsid w:val="002F3DEB"/>
    <w:rsid w:val="002F68E5"/>
    <w:rsid w:val="0035076B"/>
    <w:rsid w:val="003A06E6"/>
    <w:rsid w:val="003B21C6"/>
    <w:rsid w:val="003B3F29"/>
    <w:rsid w:val="003C3194"/>
    <w:rsid w:val="003D3731"/>
    <w:rsid w:val="003D452C"/>
    <w:rsid w:val="003F0E90"/>
    <w:rsid w:val="00400706"/>
    <w:rsid w:val="0042131C"/>
    <w:rsid w:val="00423C9E"/>
    <w:rsid w:val="00461CC7"/>
    <w:rsid w:val="0046630B"/>
    <w:rsid w:val="00475C05"/>
    <w:rsid w:val="00486383"/>
    <w:rsid w:val="004A0231"/>
    <w:rsid w:val="004A3B6E"/>
    <w:rsid w:val="004D4540"/>
    <w:rsid w:val="004E3540"/>
    <w:rsid w:val="004F1DBC"/>
    <w:rsid w:val="00523B0B"/>
    <w:rsid w:val="00550547"/>
    <w:rsid w:val="00577F9E"/>
    <w:rsid w:val="005D181D"/>
    <w:rsid w:val="005E1A7F"/>
    <w:rsid w:val="0061143C"/>
    <w:rsid w:val="006174E9"/>
    <w:rsid w:val="00632FFB"/>
    <w:rsid w:val="006431C6"/>
    <w:rsid w:val="00667546"/>
    <w:rsid w:val="00682DA3"/>
    <w:rsid w:val="00691E31"/>
    <w:rsid w:val="006A0A40"/>
    <w:rsid w:val="006C3B37"/>
    <w:rsid w:val="00702A8C"/>
    <w:rsid w:val="00714B2D"/>
    <w:rsid w:val="00737936"/>
    <w:rsid w:val="00742AAE"/>
    <w:rsid w:val="00766E67"/>
    <w:rsid w:val="007929A8"/>
    <w:rsid w:val="007A2A66"/>
    <w:rsid w:val="007B5320"/>
    <w:rsid w:val="007D7E91"/>
    <w:rsid w:val="007F678D"/>
    <w:rsid w:val="00810B9A"/>
    <w:rsid w:val="00813980"/>
    <w:rsid w:val="00816717"/>
    <w:rsid w:val="00827F74"/>
    <w:rsid w:val="00831A05"/>
    <w:rsid w:val="008462B0"/>
    <w:rsid w:val="00860AE9"/>
    <w:rsid w:val="00866912"/>
    <w:rsid w:val="00873D87"/>
    <w:rsid w:val="008A1CEA"/>
    <w:rsid w:val="008B3843"/>
    <w:rsid w:val="008D27BF"/>
    <w:rsid w:val="008F3E32"/>
    <w:rsid w:val="008F52B4"/>
    <w:rsid w:val="00942D48"/>
    <w:rsid w:val="009433C5"/>
    <w:rsid w:val="00953F76"/>
    <w:rsid w:val="00972B6D"/>
    <w:rsid w:val="0098295C"/>
    <w:rsid w:val="009925AD"/>
    <w:rsid w:val="009B2438"/>
    <w:rsid w:val="009B3409"/>
    <w:rsid w:val="009B7B48"/>
    <w:rsid w:val="009D28CC"/>
    <w:rsid w:val="009D47EE"/>
    <w:rsid w:val="009E323C"/>
    <w:rsid w:val="009F0486"/>
    <w:rsid w:val="009F3D67"/>
    <w:rsid w:val="00A10107"/>
    <w:rsid w:val="00A24F7F"/>
    <w:rsid w:val="00A339E6"/>
    <w:rsid w:val="00A425A9"/>
    <w:rsid w:val="00A4278C"/>
    <w:rsid w:val="00AB59F8"/>
    <w:rsid w:val="00AB6FE2"/>
    <w:rsid w:val="00AC2BD1"/>
    <w:rsid w:val="00AF0230"/>
    <w:rsid w:val="00AF1101"/>
    <w:rsid w:val="00AF1F9F"/>
    <w:rsid w:val="00B44738"/>
    <w:rsid w:val="00B567B5"/>
    <w:rsid w:val="00B623C0"/>
    <w:rsid w:val="00B7008B"/>
    <w:rsid w:val="00B86BAF"/>
    <w:rsid w:val="00B94441"/>
    <w:rsid w:val="00B957AD"/>
    <w:rsid w:val="00BA51FD"/>
    <w:rsid w:val="00BC09D5"/>
    <w:rsid w:val="00BC6BE8"/>
    <w:rsid w:val="00BF1172"/>
    <w:rsid w:val="00C05DD8"/>
    <w:rsid w:val="00C11882"/>
    <w:rsid w:val="00C12C0E"/>
    <w:rsid w:val="00C12E2F"/>
    <w:rsid w:val="00C20AC1"/>
    <w:rsid w:val="00C360C1"/>
    <w:rsid w:val="00C67864"/>
    <w:rsid w:val="00C87332"/>
    <w:rsid w:val="00C976BE"/>
    <w:rsid w:val="00CB5894"/>
    <w:rsid w:val="00CB77FB"/>
    <w:rsid w:val="00CC18B6"/>
    <w:rsid w:val="00CC7DF3"/>
    <w:rsid w:val="00CE0C74"/>
    <w:rsid w:val="00CE5ECE"/>
    <w:rsid w:val="00CF69A6"/>
    <w:rsid w:val="00D03D7F"/>
    <w:rsid w:val="00D30285"/>
    <w:rsid w:val="00D37F83"/>
    <w:rsid w:val="00D70D60"/>
    <w:rsid w:val="00D80356"/>
    <w:rsid w:val="00D94F3E"/>
    <w:rsid w:val="00E03B6F"/>
    <w:rsid w:val="00E079BB"/>
    <w:rsid w:val="00E105B5"/>
    <w:rsid w:val="00E22557"/>
    <w:rsid w:val="00E22D90"/>
    <w:rsid w:val="00E31C6E"/>
    <w:rsid w:val="00E40FAA"/>
    <w:rsid w:val="00E65F34"/>
    <w:rsid w:val="00E7394F"/>
    <w:rsid w:val="00EA4790"/>
    <w:rsid w:val="00EC5DF8"/>
    <w:rsid w:val="00ED4476"/>
    <w:rsid w:val="00F0161A"/>
    <w:rsid w:val="00F122EA"/>
    <w:rsid w:val="00F22F8E"/>
    <w:rsid w:val="00F45D9D"/>
    <w:rsid w:val="00F4740B"/>
    <w:rsid w:val="00F769D5"/>
    <w:rsid w:val="00F76EA5"/>
    <w:rsid w:val="00FB0020"/>
    <w:rsid w:val="00FB1743"/>
    <w:rsid w:val="00FB4A87"/>
    <w:rsid w:val="00FE10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6DBE276-9D58-4A23-909B-D5E90CBE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8CC"/>
    <w:pPr>
      <w:spacing w:after="160" w:line="259" w:lineRule="auto"/>
    </w:pPr>
    <w:rPr>
      <w:rFonts w:cs="Cambria"/>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rsid w:val="00F769D5"/>
    <w:pPr>
      <w:spacing w:after="0" w:line="240" w:lineRule="auto"/>
    </w:pPr>
    <w:rPr>
      <w:sz w:val="20"/>
      <w:szCs w:val="20"/>
    </w:rPr>
  </w:style>
  <w:style w:type="character" w:customStyle="1" w:styleId="NotedebasdepageCar">
    <w:name w:val="Note de bas de page Car"/>
    <w:basedOn w:val="Policepardfaut"/>
    <w:link w:val="Notedebasdepage"/>
    <w:uiPriority w:val="99"/>
    <w:semiHidden/>
    <w:locked/>
    <w:rsid w:val="00F769D5"/>
    <w:rPr>
      <w:rFonts w:eastAsia="Times New Roman"/>
      <w:sz w:val="20"/>
      <w:szCs w:val="20"/>
      <w:lang w:eastAsia="en-US"/>
    </w:rPr>
  </w:style>
  <w:style w:type="character" w:styleId="Appelnotedebasdep">
    <w:name w:val="footnote reference"/>
    <w:basedOn w:val="Policepardfaut"/>
    <w:uiPriority w:val="99"/>
    <w:semiHidden/>
    <w:rsid w:val="00F769D5"/>
    <w:rPr>
      <w:vertAlign w:val="superscript"/>
    </w:rPr>
  </w:style>
  <w:style w:type="character" w:styleId="Marquedecommentaire">
    <w:name w:val="annotation reference"/>
    <w:basedOn w:val="Policepardfaut"/>
    <w:uiPriority w:val="99"/>
    <w:semiHidden/>
    <w:rsid w:val="00140F26"/>
    <w:rPr>
      <w:sz w:val="16"/>
      <w:szCs w:val="16"/>
    </w:rPr>
  </w:style>
  <w:style w:type="paragraph" w:styleId="Commentaire">
    <w:name w:val="annotation text"/>
    <w:basedOn w:val="Normal"/>
    <w:link w:val="CommentaireCar"/>
    <w:uiPriority w:val="99"/>
    <w:semiHidden/>
    <w:rsid w:val="00140F26"/>
    <w:rPr>
      <w:sz w:val="20"/>
      <w:szCs w:val="20"/>
    </w:rPr>
  </w:style>
  <w:style w:type="character" w:customStyle="1" w:styleId="CommentaireCar">
    <w:name w:val="Commentaire Car"/>
    <w:basedOn w:val="Policepardfaut"/>
    <w:link w:val="Commentaire"/>
    <w:uiPriority w:val="99"/>
    <w:semiHidden/>
    <w:rsid w:val="00582559"/>
    <w:rPr>
      <w:rFonts w:cs="Cambria"/>
      <w:sz w:val="20"/>
      <w:szCs w:val="20"/>
      <w:lang w:eastAsia="en-US"/>
    </w:rPr>
  </w:style>
  <w:style w:type="paragraph" w:styleId="Objetducommentaire">
    <w:name w:val="annotation subject"/>
    <w:basedOn w:val="Commentaire"/>
    <w:next w:val="Commentaire"/>
    <w:link w:val="ObjetducommentaireCar"/>
    <w:uiPriority w:val="99"/>
    <w:semiHidden/>
    <w:rsid w:val="00140F26"/>
    <w:rPr>
      <w:b/>
      <w:bCs/>
    </w:rPr>
  </w:style>
  <w:style w:type="character" w:customStyle="1" w:styleId="ObjetducommentaireCar">
    <w:name w:val="Objet du commentaire Car"/>
    <w:basedOn w:val="CommentaireCar"/>
    <w:link w:val="Objetducommentaire"/>
    <w:uiPriority w:val="99"/>
    <w:semiHidden/>
    <w:rsid w:val="00582559"/>
    <w:rPr>
      <w:rFonts w:cs="Cambria"/>
      <w:b/>
      <w:bCs/>
      <w:sz w:val="20"/>
      <w:szCs w:val="20"/>
      <w:lang w:eastAsia="en-US"/>
    </w:rPr>
  </w:style>
  <w:style w:type="paragraph" w:styleId="Textedebulles">
    <w:name w:val="Balloon Text"/>
    <w:basedOn w:val="Normal"/>
    <w:link w:val="TextedebullesCar"/>
    <w:uiPriority w:val="99"/>
    <w:semiHidden/>
    <w:rsid w:val="00140F26"/>
    <w:rPr>
      <w:rFonts w:ascii="Tahoma" w:hAnsi="Tahoma" w:cs="Tahoma"/>
      <w:sz w:val="16"/>
      <w:szCs w:val="16"/>
    </w:rPr>
  </w:style>
  <w:style w:type="character" w:customStyle="1" w:styleId="TextedebullesCar">
    <w:name w:val="Texte de bulles Car"/>
    <w:basedOn w:val="Policepardfaut"/>
    <w:link w:val="Textedebulles"/>
    <w:uiPriority w:val="99"/>
    <w:semiHidden/>
    <w:rsid w:val="00582559"/>
    <w:rPr>
      <w:rFonts w:ascii="Times New Roman" w:hAnsi="Times New Roman"/>
      <w:sz w:val="0"/>
      <w:szCs w:val="0"/>
      <w:lang w:eastAsia="en-US"/>
    </w:rPr>
  </w:style>
  <w:style w:type="paragraph" w:styleId="Paragraphedeliste">
    <w:name w:val="List Paragraph"/>
    <w:basedOn w:val="Normal"/>
    <w:uiPriority w:val="34"/>
    <w:qFormat/>
    <w:rsid w:val="002B1E01"/>
    <w:pPr>
      <w:ind w:left="720"/>
      <w:contextualSpacing/>
    </w:pPr>
  </w:style>
  <w:style w:type="paragraph" w:styleId="En-tte">
    <w:name w:val="header"/>
    <w:basedOn w:val="Normal"/>
    <w:link w:val="En-tteCar"/>
    <w:uiPriority w:val="99"/>
    <w:unhideWhenUsed/>
    <w:rsid w:val="002B1E01"/>
    <w:pPr>
      <w:tabs>
        <w:tab w:val="center" w:pos="4536"/>
        <w:tab w:val="right" w:pos="9072"/>
      </w:tabs>
      <w:spacing w:after="0" w:line="240" w:lineRule="auto"/>
    </w:pPr>
  </w:style>
  <w:style w:type="character" w:customStyle="1" w:styleId="En-tteCar">
    <w:name w:val="En-tête Car"/>
    <w:basedOn w:val="Policepardfaut"/>
    <w:link w:val="En-tte"/>
    <w:uiPriority w:val="99"/>
    <w:rsid w:val="002B1E01"/>
    <w:rPr>
      <w:rFonts w:cs="Cambria"/>
      <w:lang w:eastAsia="en-US"/>
    </w:rPr>
  </w:style>
  <w:style w:type="paragraph" w:styleId="Pieddepage">
    <w:name w:val="footer"/>
    <w:basedOn w:val="Normal"/>
    <w:link w:val="PieddepageCar"/>
    <w:uiPriority w:val="99"/>
    <w:unhideWhenUsed/>
    <w:rsid w:val="002B1E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1E01"/>
    <w:rPr>
      <w:rFonts w:cs="Cambr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29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8500-9C0E-4F63-9B87-7AA04305B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2864</Words>
  <Characters>14774</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Partageant le même constat que François Hollande, d’une nécessaire réorientation de la construction européenne, les Français, au lendemain de l’élection présidentielle, sont nombreux à mentionner l’Union européenne au sein de leurs messages de félicitati</vt:lpstr>
    </vt:vector>
  </TitlesOfParts>
  <Company/>
  <LinksUpToDate>false</LinksUpToDate>
  <CharactersWithSpaces>17603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Partageant le même constat que François Hollande, d’une nécessaire réorientation de la construction européenne, les Français, au lendemain de l’élection présidentielle, sont nombreux à mentionner l’Union européenne au sein de leurs messages de félicitati</dc:title>
  <dc:subject/>
  <dc:creator>Arthur Baubeau-Luban</dc:creator>
  <cp:keywords/>
  <dc:description/>
  <cp:lastModifiedBy>REFREGIER Arnaud</cp:lastModifiedBy>
  <cp:revision>10</cp:revision>
  <dcterms:created xsi:type="dcterms:W3CDTF">2017-04-07T08:24:00Z</dcterms:created>
  <dcterms:modified xsi:type="dcterms:W3CDTF">2017-04-11T17:29:00Z</dcterms:modified>
</cp:coreProperties>
</file>